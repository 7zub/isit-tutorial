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A25" w:rsidRPr="00B37B0A" w:rsidRDefault="003D1A25" w:rsidP="003D1A25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GoBack"/>
      <w:r w:rsidRPr="00B37B0A">
        <w:rPr>
          <w:rFonts w:ascii="Times New Roman" w:hAnsi="Times New Roman" w:cs="Times New Roman"/>
          <w:color w:val="auto"/>
          <w:sz w:val="32"/>
          <w:szCs w:val="32"/>
        </w:rPr>
        <w:t>Лабораторная работа №1</w:t>
      </w:r>
    </w:p>
    <w:p w:rsidR="003D1A25" w:rsidRPr="00B37B0A" w:rsidRDefault="003D1A25" w:rsidP="003D1A25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30060826"/>
      <w:r w:rsidRPr="00B37B0A">
        <w:rPr>
          <w:rFonts w:ascii="Times New Roman" w:hAnsi="Times New Roman" w:cs="Times New Roman"/>
          <w:color w:val="auto"/>
          <w:sz w:val="32"/>
          <w:szCs w:val="32"/>
        </w:rPr>
        <w:t>Изучение структуры и основных возможностей</w:t>
      </w:r>
      <w:bookmarkEnd w:id="1"/>
    </w:p>
    <w:p w:rsidR="003D1A25" w:rsidRPr="00B37B0A" w:rsidRDefault="003D1A25" w:rsidP="003D1A25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30060827"/>
      <w:r w:rsidRPr="00B37B0A">
        <w:rPr>
          <w:rFonts w:ascii="Times New Roman" w:hAnsi="Times New Roman" w:cs="Times New Roman"/>
          <w:color w:val="auto"/>
          <w:sz w:val="32"/>
          <w:szCs w:val="32"/>
        </w:rPr>
        <w:t xml:space="preserve">текстового редактора </w:t>
      </w:r>
      <w:proofErr w:type="spellStart"/>
      <w:r w:rsidRPr="00B37B0A">
        <w:rPr>
          <w:rFonts w:ascii="Times New Roman" w:hAnsi="Times New Roman" w:cs="Times New Roman"/>
          <w:color w:val="auto"/>
          <w:sz w:val="32"/>
          <w:szCs w:val="32"/>
        </w:rPr>
        <w:t>Word</w:t>
      </w:r>
      <w:bookmarkEnd w:id="2"/>
      <w:proofErr w:type="spellEnd"/>
    </w:p>
    <w:bookmarkEnd w:id="0"/>
    <w:p w:rsidR="003D1A25" w:rsidRDefault="003D1A25" w:rsidP="003D1A25">
      <w:pPr>
        <w:jc w:val="center"/>
        <w:rPr>
          <w:b/>
          <w:sz w:val="32"/>
          <w:szCs w:val="32"/>
        </w:rPr>
      </w:pPr>
    </w:p>
    <w:p w:rsidR="003D1A25" w:rsidRPr="00163168" w:rsidRDefault="003D1A25" w:rsidP="003D1A25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30060828"/>
      <w:r w:rsidRPr="00163168">
        <w:rPr>
          <w:rFonts w:ascii="Times New Roman" w:hAnsi="Times New Roman" w:cs="Times New Roman"/>
          <w:color w:val="auto"/>
          <w:sz w:val="32"/>
          <w:szCs w:val="32"/>
        </w:rPr>
        <w:t>Практическое задание</w:t>
      </w:r>
      <w:bookmarkEnd w:id="3"/>
      <w:r w:rsidRPr="0016316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3D1A25" w:rsidRPr="005F12D6" w:rsidRDefault="003D1A25" w:rsidP="003D1A25">
      <w:pPr>
        <w:ind w:left="851" w:hanging="284"/>
        <w:rPr>
          <w:b/>
          <w:i/>
          <w:sz w:val="32"/>
          <w:szCs w:val="32"/>
        </w:rPr>
      </w:pPr>
      <w:bookmarkStart w:id="4" w:name="_Toc414353416"/>
      <w:bookmarkStart w:id="5" w:name="_Toc414354683"/>
      <w:bookmarkStart w:id="6" w:name="_Toc414355025"/>
      <w:bookmarkStart w:id="7" w:name="_Toc414947091"/>
      <w:bookmarkStart w:id="8" w:name="_Toc415563742"/>
      <w:r>
        <w:rPr>
          <w:b/>
          <w:i/>
          <w:sz w:val="32"/>
          <w:szCs w:val="32"/>
          <w:lang w:val="en-US"/>
        </w:rPr>
        <w:t>I</w:t>
      </w:r>
      <w:r w:rsidRPr="005F12D6">
        <w:rPr>
          <w:b/>
          <w:i/>
          <w:sz w:val="32"/>
          <w:szCs w:val="32"/>
        </w:rPr>
        <w:t>. Структура текстового процессора.</w:t>
      </w:r>
      <w:bookmarkStart w:id="9" w:name="_Toc414353417"/>
      <w:bookmarkStart w:id="10" w:name="_Toc414354684"/>
      <w:bookmarkStart w:id="11" w:name="_Toc414355026"/>
      <w:bookmarkStart w:id="12" w:name="_Toc414947092"/>
      <w:bookmarkStart w:id="13" w:name="_Toc415563743"/>
      <w:bookmarkEnd w:id="4"/>
      <w:bookmarkEnd w:id="5"/>
      <w:bookmarkEnd w:id="6"/>
      <w:bookmarkEnd w:id="7"/>
      <w:bookmarkEnd w:id="8"/>
      <w:r w:rsidRPr="005F12D6">
        <w:rPr>
          <w:b/>
          <w:i/>
          <w:sz w:val="32"/>
          <w:szCs w:val="32"/>
        </w:rPr>
        <w:t xml:space="preserve"> Создание текстовых документов.</w:t>
      </w:r>
      <w:bookmarkEnd w:id="9"/>
      <w:bookmarkEnd w:id="10"/>
      <w:bookmarkEnd w:id="11"/>
      <w:bookmarkEnd w:id="12"/>
      <w:bookmarkEnd w:id="13"/>
    </w:p>
    <w:p w:rsidR="003D1A25" w:rsidRPr="00B82B1E" w:rsidRDefault="003D1A25" w:rsidP="003D1A25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>Загрузите текстовый редактор (ТР).</w:t>
      </w:r>
    </w:p>
    <w:p w:rsidR="003D1A25" w:rsidRPr="00B82B1E" w:rsidRDefault="003D1A25" w:rsidP="003D1A25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B82B1E">
        <w:rPr>
          <w:sz w:val="32"/>
          <w:szCs w:val="32"/>
        </w:rPr>
        <w:t>Ознакомьтесь с элементами окна ТР.</w:t>
      </w:r>
    </w:p>
    <w:p w:rsidR="003D1A25" w:rsidRPr="00B82B1E" w:rsidRDefault="003D1A25" w:rsidP="003D1A25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B82B1E">
        <w:rPr>
          <w:sz w:val="32"/>
          <w:szCs w:val="32"/>
        </w:rPr>
        <w:t xml:space="preserve">Ознакомьтесь со структурой окна в среде </w:t>
      </w:r>
      <w:r w:rsidRPr="00B82B1E">
        <w:rPr>
          <w:sz w:val="32"/>
          <w:szCs w:val="32"/>
          <w:lang w:val="en-US"/>
        </w:rPr>
        <w:t>Windows</w:t>
      </w:r>
      <w:r w:rsidRPr="00B82B1E">
        <w:rPr>
          <w:sz w:val="32"/>
          <w:szCs w:val="32"/>
        </w:rPr>
        <w:t xml:space="preserve"> и выполнит</w:t>
      </w:r>
      <w:r>
        <w:rPr>
          <w:sz w:val="32"/>
          <w:szCs w:val="32"/>
        </w:rPr>
        <w:t>е</w:t>
      </w:r>
      <w:r w:rsidRPr="00B82B1E">
        <w:rPr>
          <w:sz w:val="32"/>
          <w:szCs w:val="32"/>
        </w:rPr>
        <w:t xml:space="preserve"> следующие действия:</w:t>
      </w:r>
    </w:p>
    <w:p w:rsidR="003D1A25" w:rsidRPr="00B82B1E" w:rsidRDefault="003D1A25" w:rsidP="003D1A25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>сверн</w:t>
      </w:r>
      <w:r>
        <w:rPr>
          <w:sz w:val="32"/>
          <w:szCs w:val="32"/>
        </w:rPr>
        <w:t>ите</w:t>
      </w:r>
      <w:r w:rsidRPr="00B82B1E">
        <w:rPr>
          <w:sz w:val="32"/>
          <w:szCs w:val="32"/>
        </w:rPr>
        <w:t xml:space="preserve"> окно ТР в пиктограмму;</w:t>
      </w:r>
    </w:p>
    <w:p w:rsidR="003D1A25" w:rsidRPr="00B82B1E" w:rsidRDefault="003D1A25" w:rsidP="003D1A25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>разверн</w:t>
      </w:r>
      <w:r>
        <w:rPr>
          <w:sz w:val="32"/>
          <w:szCs w:val="32"/>
        </w:rPr>
        <w:t>ите</w:t>
      </w:r>
      <w:r w:rsidRPr="00B82B1E">
        <w:rPr>
          <w:sz w:val="32"/>
          <w:szCs w:val="32"/>
        </w:rPr>
        <w:t xml:space="preserve"> окно ТР в нормальное, а затем полноэкранное состояние;</w:t>
      </w:r>
    </w:p>
    <w:p w:rsidR="003D1A25" w:rsidRPr="00B82B1E" w:rsidRDefault="003D1A25" w:rsidP="003D1A25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 xml:space="preserve">изменить размер окна </w:t>
      </w:r>
      <w:r>
        <w:rPr>
          <w:sz w:val="32"/>
          <w:szCs w:val="32"/>
        </w:rPr>
        <w:t>ТР</w:t>
      </w:r>
    </w:p>
    <w:p w:rsidR="003D1A25" w:rsidRPr="00B82B1E" w:rsidRDefault="003D1A25" w:rsidP="003D1A25">
      <w:pPr>
        <w:ind w:left="1005"/>
        <w:jc w:val="both"/>
        <w:rPr>
          <w:sz w:val="32"/>
          <w:szCs w:val="32"/>
        </w:rPr>
      </w:pPr>
      <w:r w:rsidRPr="00B82B1E">
        <w:rPr>
          <w:sz w:val="32"/>
          <w:szCs w:val="32"/>
        </w:rPr>
        <w:t xml:space="preserve">       - по ширине;</w:t>
      </w:r>
    </w:p>
    <w:p w:rsidR="003D1A25" w:rsidRPr="00B82B1E" w:rsidRDefault="003D1A25" w:rsidP="003D1A25">
      <w:pPr>
        <w:ind w:left="1005"/>
        <w:jc w:val="both"/>
        <w:rPr>
          <w:sz w:val="32"/>
          <w:szCs w:val="32"/>
        </w:rPr>
      </w:pPr>
      <w:r w:rsidRPr="00B82B1E">
        <w:rPr>
          <w:sz w:val="32"/>
          <w:szCs w:val="32"/>
        </w:rPr>
        <w:t xml:space="preserve">       - по высоте;</w:t>
      </w:r>
    </w:p>
    <w:p w:rsidR="003D1A25" w:rsidRPr="00B82B1E" w:rsidRDefault="003D1A25" w:rsidP="003D1A25">
      <w:pPr>
        <w:ind w:left="1005"/>
        <w:jc w:val="both"/>
        <w:rPr>
          <w:sz w:val="32"/>
          <w:szCs w:val="32"/>
        </w:rPr>
      </w:pPr>
      <w:r w:rsidRPr="00B82B1E">
        <w:rPr>
          <w:sz w:val="32"/>
          <w:szCs w:val="32"/>
        </w:rPr>
        <w:t xml:space="preserve">       - в двух направлениях одновременно;</w:t>
      </w:r>
    </w:p>
    <w:p w:rsidR="003D1A25" w:rsidRPr="00B82B1E" w:rsidRDefault="003D1A25" w:rsidP="003D1A25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 xml:space="preserve">переместить окно </w:t>
      </w:r>
      <w:r>
        <w:rPr>
          <w:sz w:val="32"/>
          <w:szCs w:val="32"/>
        </w:rPr>
        <w:t xml:space="preserve">ТР </w:t>
      </w:r>
      <w:r w:rsidRPr="00B82B1E">
        <w:rPr>
          <w:sz w:val="32"/>
          <w:szCs w:val="32"/>
        </w:rPr>
        <w:t>по экрану;</w:t>
      </w:r>
    </w:p>
    <w:p w:rsidR="003D1A25" w:rsidRPr="00B82B1E" w:rsidRDefault="003D1A25" w:rsidP="003D1A25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 xml:space="preserve">вернуть окно </w:t>
      </w:r>
      <w:r>
        <w:rPr>
          <w:sz w:val="32"/>
          <w:szCs w:val="32"/>
        </w:rPr>
        <w:t>ТР</w:t>
      </w:r>
      <w:r w:rsidRPr="00B82B1E">
        <w:rPr>
          <w:sz w:val="32"/>
          <w:szCs w:val="32"/>
        </w:rPr>
        <w:t xml:space="preserve"> к полноэкранному виду.</w:t>
      </w:r>
    </w:p>
    <w:p w:rsidR="003D1A25" w:rsidRDefault="003D1A25" w:rsidP="003D1A25">
      <w:pPr>
        <w:numPr>
          <w:ilvl w:val="0"/>
          <w:numId w:val="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Осуществите настройку панели быстрого доступа: </w:t>
      </w:r>
    </w:p>
    <w:p w:rsidR="003D1A25" w:rsidRDefault="003D1A25" w:rsidP="003D1A25">
      <w:pPr>
        <w:tabs>
          <w:tab w:val="left" w:pos="1560"/>
        </w:tabs>
        <w:overflowPunct w:val="0"/>
        <w:autoSpaceDE w:val="0"/>
        <w:autoSpaceDN w:val="0"/>
        <w:adjustRightInd w:val="0"/>
        <w:ind w:left="1560" w:hanging="55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4.1 измените положение панели быстрого доступа относительно ленты;</w:t>
      </w:r>
    </w:p>
    <w:p w:rsidR="003D1A25" w:rsidRDefault="003D1A25" w:rsidP="003D1A25">
      <w:pPr>
        <w:overflowPunct w:val="0"/>
        <w:autoSpaceDE w:val="0"/>
        <w:autoSpaceDN w:val="0"/>
        <w:adjustRightInd w:val="0"/>
        <w:ind w:left="1560" w:hanging="55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4.2 сверните ленту, верните её на начальное местоположение;</w:t>
      </w:r>
    </w:p>
    <w:p w:rsidR="003D1A25" w:rsidRPr="000F36A1" w:rsidRDefault="003D1A25" w:rsidP="003D1A25">
      <w:pPr>
        <w:overflowPunct w:val="0"/>
        <w:autoSpaceDE w:val="0"/>
        <w:autoSpaceDN w:val="0"/>
        <w:adjustRightInd w:val="0"/>
        <w:ind w:left="1701" w:hanging="698"/>
        <w:jc w:val="both"/>
        <w:textAlignment w:val="baseline"/>
        <w:rPr>
          <w:sz w:val="32"/>
          <w:szCs w:val="32"/>
        </w:rPr>
      </w:pPr>
      <w:proofErr w:type="gramStart"/>
      <w:r>
        <w:rPr>
          <w:sz w:val="32"/>
          <w:szCs w:val="32"/>
        </w:rPr>
        <w:t>4.3  добавьте</w:t>
      </w:r>
      <w:proofErr w:type="gramEnd"/>
      <w:r>
        <w:rPr>
          <w:sz w:val="32"/>
          <w:szCs w:val="32"/>
        </w:rPr>
        <w:t xml:space="preserve"> на панель быстрого доступа иконки «Предварительный просмотр», «Быстрая печать», другие команды (из вкладки «Главная» - «Подстрочный знак», «Межстрочный интервал»)</w:t>
      </w:r>
    </w:p>
    <w:p w:rsidR="003D1A25" w:rsidRPr="00875A51" w:rsidRDefault="003D1A25" w:rsidP="003D1A25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875A51">
        <w:rPr>
          <w:sz w:val="32"/>
          <w:szCs w:val="32"/>
        </w:rPr>
        <w:t>Скройте масштабную линейку; выведите её вновь на экран</w:t>
      </w:r>
    </w:p>
    <w:p w:rsidR="003D1A25" w:rsidRDefault="003D1A25" w:rsidP="003D1A25">
      <w:pPr>
        <w:overflowPunct w:val="0"/>
        <w:autoSpaceDE w:val="0"/>
        <w:autoSpaceDN w:val="0"/>
        <w:adjustRightInd w:val="0"/>
        <w:ind w:left="993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-  с помощью кнопки «линейка» на вертикальной панели инструментов;</w:t>
      </w:r>
    </w:p>
    <w:p w:rsidR="003D1A25" w:rsidRPr="00875A51" w:rsidRDefault="003D1A25" w:rsidP="003D1A25">
      <w:pPr>
        <w:overflowPunct w:val="0"/>
        <w:autoSpaceDE w:val="0"/>
        <w:autoSpaceDN w:val="0"/>
        <w:adjustRightInd w:val="0"/>
        <w:ind w:left="993"/>
        <w:jc w:val="both"/>
        <w:textAlignment w:val="baseline"/>
        <w:rPr>
          <w:b/>
          <w:sz w:val="32"/>
          <w:szCs w:val="32"/>
        </w:rPr>
      </w:pPr>
      <w:r>
        <w:rPr>
          <w:sz w:val="32"/>
          <w:szCs w:val="32"/>
        </w:rPr>
        <w:t>- используя вкладку на ленте «Вид».</w:t>
      </w:r>
      <w:r w:rsidRPr="00875A51">
        <w:rPr>
          <w:sz w:val="32"/>
          <w:szCs w:val="32"/>
        </w:rPr>
        <w:t xml:space="preserve"> </w:t>
      </w:r>
    </w:p>
    <w:p w:rsidR="003D1A25" w:rsidRDefault="003D1A25" w:rsidP="003D1A25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875A51">
        <w:rPr>
          <w:sz w:val="32"/>
          <w:szCs w:val="32"/>
        </w:rPr>
        <w:t xml:space="preserve">Измените масштаб изображения с помощью </w:t>
      </w:r>
    </w:p>
    <w:p w:rsidR="003D1A25" w:rsidRDefault="003D1A25" w:rsidP="003D1A25">
      <w:pPr>
        <w:overflowPunct w:val="0"/>
        <w:autoSpaceDE w:val="0"/>
        <w:autoSpaceDN w:val="0"/>
        <w:adjustRightInd w:val="0"/>
        <w:ind w:left="993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875A51">
        <w:rPr>
          <w:sz w:val="32"/>
          <w:szCs w:val="32"/>
        </w:rPr>
        <w:t>диалогового окна «Ма</w:t>
      </w:r>
      <w:r>
        <w:rPr>
          <w:sz w:val="32"/>
          <w:szCs w:val="32"/>
        </w:rPr>
        <w:t>с</w:t>
      </w:r>
      <w:r w:rsidRPr="00875A51">
        <w:rPr>
          <w:sz w:val="32"/>
          <w:szCs w:val="32"/>
        </w:rPr>
        <w:t>штаб» в правом нижнем углу ТР</w:t>
      </w:r>
      <w:r>
        <w:rPr>
          <w:sz w:val="32"/>
          <w:szCs w:val="32"/>
        </w:rPr>
        <w:t>;</w:t>
      </w:r>
    </w:p>
    <w:p w:rsidR="003D1A25" w:rsidRDefault="003D1A25" w:rsidP="003D1A25">
      <w:pPr>
        <w:tabs>
          <w:tab w:val="left" w:pos="1134"/>
        </w:tabs>
        <w:overflowPunct w:val="0"/>
        <w:autoSpaceDE w:val="0"/>
        <w:autoSpaceDN w:val="0"/>
        <w:adjustRightInd w:val="0"/>
        <w:ind w:left="993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ab/>
        <w:t>используя вкладку на ленте «Вид».</w:t>
      </w:r>
      <w:r w:rsidRPr="00875A51">
        <w:rPr>
          <w:sz w:val="32"/>
          <w:szCs w:val="32"/>
        </w:rPr>
        <w:t xml:space="preserve"> </w:t>
      </w:r>
    </w:p>
    <w:p w:rsidR="003D1A25" w:rsidRPr="00875A51" w:rsidRDefault="003D1A25" w:rsidP="003D1A25">
      <w:pPr>
        <w:tabs>
          <w:tab w:val="left" w:pos="1134"/>
        </w:tabs>
        <w:overflowPunct w:val="0"/>
        <w:autoSpaceDE w:val="0"/>
        <w:autoSpaceDN w:val="0"/>
        <w:adjustRightInd w:val="0"/>
        <w:ind w:left="993"/>
        <w:jc w:val="both"/>
        <w:textAlignment w:val="baseline"/>
        <w:rPr>
          <w:sz w:val="32"/>
          <w:szCs w:val="32"/>
        </w:rPr>
      </w:pPr>
      <w:r w:rsidRPr="00875A51">
        <w:rPr>
          <w:sz w:val="32"/>
          <w:szCs w:val="32"/>
        </w:rPr>
        <w:t>Установите масштаб изображения</w:t>
      </w:r>
      <w:r>
        <w:rPr>
          <w:sz w:val="32"/>
          <w:szCs w:val="32"/>
        </w:rPr>
        <w:t xml:space="preserve"> </w:t>
      </w:r>
      <w:r w:rsidRPr="00875A51">
        <w:rPr>
          <w:sz w:val="32"/>
          <w:szCs w:val="32"/>
        </w:rPr>
        <w:t>100%</w:t>
      </w:r>
      <w:r>
        <w:rPr>
          <w:sz w:val="32"/>
          <w:szCs w:val="32"/>
        </w:rPr>
        <w:t xml:space="preserve">. </w:t>
      </w:r>
    </w:p>
    <w:p w:rsidR="003D1A25" w:rsidRPr="006B7D5F" w:rsidRDefault="003D1A25" w:rsidP="003D1A25">
      <w:pPr>
        <w:pStyle w:val="a7"/>
        <w:numPr>
          <w:ilvl w:val="0"/>
          <w:numId w:val="6"/>
        </w:numPr>
        <w:tabs>
          <w:tab w:val="left" w:pos="993"/>
        </w:tabs>
        <w:jc w:val="both"/>
        <w:rPr>
          <w:sz w:val="32"/>
          <w:szCs w:val="32"/>
        </w:rPr>
      </w:pPr>
      <w:r w:rsidRPr="006B7D5F">
        <w:rPr>
          <w:sz w:val="32"/>
          <w:szCs w:val="32"/>
        </w:rPr>
        <w:t>Измените режим просмотра документа, используя вкладку на ленте «Вид».  Оставьте режим «Разметка страницы».</w:t>
      </w:r>
    </w:p>
    <w:p w:rsidR="003D1A25" w:rsidRPr="00B82B1E" w:rsidRDefault="003D1A25" w:rsidP="003D1A25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lastRenderedPageBreak/>
        <w:t>Введите текст, сохраняя абзацы (</w:t>
      </w:r>
      <w:r>
        <w:rPr>
          <w:sz w:val="32"/>
          <w:szCs w:val="32"/>
        </w:rPr>
        <w:t xml:space="preserve">текст должен содержать заголовок и </w:t>
      </w:r>
      <w:r w:rsidRPr="00B82B1E">
        <w:rPr>
          <w:sz w:val="32"/>
          <w:szCs w:val="32"/>
        </w:rPr>
        <w:t>не менее трех абзацев</w:t>
      </w:r>
      <w:r>
        <w:rPr>
          <w:sz w:val="32"/>
          <w:szCs w:val="32"/>
        </w:rPr>
        <w:t xml:space="preserve">; каждый </w:t>
      </w:r>
      <w:proofErr w:type="gramStart"/>
      <w:r>
        <w:rPr>
          <w:sz w:val="32"/>
          <w:szCs w:val="32"/>
        </w:rPr>
        <w:t>абзац  -</w:t>
      </w:r>
      <w:proofErr w:type="gramEnd"/>
      <w:r>
        <w:rPr>
          <w:sz w:val="32"/>
          <w:szCs w:val="32"/>
        </w:rPr>
        <w:t xml:space="preserve"> не менее 10 предложений</w:t>
      </w:r>
      <w:r w:rsidRPr="00B82B1E">
        <w:rPr>
          <w:sz w:val="32"/>
          <w:szCs w:val="32"/>
        </w:rPr>
        <w:t>).</w:t>
      </w:r>
    </w:p>
    <w:p w:rsidR="003D1A25" w:rsidRDefault="003D1A25" w:rsidP="003D1A25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Н</w:t>
      </w:r>
      <w:r w:rsidRPr="00B82B1E">
        <w:rPr>
          <w:sz w:val="32"/>
          <w:szCs w:val="32"/>
        </w:rPr>
        <w:t>а жестком диске в папке "Мои документы"</w:t>
      </w:r>
      <w:r>
        <w:rPr>
          <w:sz w:val="32"/>
          <w:szCs w:val="32"/>
        </w:rPr>
        <w:t xml:space="preserve"> создайте папку с именем своего курса и специальности, например, 1ПИМ (если такая папка не была создана ранее).</w:t>
      </w:r>
    </w:p>
    <w:p w:rsidR="003D1A25" w:rsidRDefault="003D1A25" w:rsidP="003D1A25">
      <w:pPr>
        <w:numPr>
          <w:ilvl w:val="0"/>
          <w:numId w:val="6"/>
        </w:numPr>
        <w:overflowPunct w:val="0"/>
        <w:autoSpaceDE w:val="0"/>
        <w:autoSpaceDN w:val="0"/>
        <w:adjustRightInd w:val="0"/>
        <w:ind w:left="1276" w:hanging="566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>Сохраните текст</w:t>
      </w:r>
      <w:r>
        <w:rPr>
          <w:sz w:val="32"/>
          <w:szCs w:val="32"/>
        </w:rPr>
        <w:t xml:space="preserve"> в созданной папке (имя файла – </w:t>
      </w:r>
      <w:r w:rsidRPr="00477567">
        <w:rPr>
          <w:sz w:val="32"/>
          <w:szCs w:val="32"/>
        </w:rPr>
        <w:t>&lt;</w:t>
      </w:r>
      <w:r>
        <w:rPr>
          <w:sz w:val="32"/>
          <w:szCs w:val="32"/>
        </w:rPr>
        <w:t>Фамилия студента</w:t>
      </w:r>
      <w:r w:rsidRPr="00477567">
        <w:rPr>
          <w:sz w:val="32"/>
          <w:szCs w:val="32"/>
        </w:rPr>
        <w:t>&gt;</w:t>
      </w:r>
      <w:r>
        <w:rPr>
          <w:sz w:val="32"/>
          <w:szCs w:val="32"/>
        </w:rPr>
        <w:t>).</w:t>
      </w:r>
    </w:p>
    <w:p w:rsidR="003D1A25" w:rsidRPr="00B82B1E" w:rsidRDefault="003D1A25" w:rsidP="003D1A25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 xml:space="preserve">Сохраните свой файл на </w:t>
      </w:r>
      <w:proofErr w:type="spellStart"/>
      <w:r>
        <w:rPr>
          <w:sz w:val="32"/>
          <w:szCs w:val="32"/>
        </w:rPr>
        <w:t>флеш</w:t>
      </w:r>
      <w:proofErr w:type="spellEnd"/>
      <w:r>
        <w:rPr>
          <w:sz w:val="32"/>
          <w:szCs w:val="32"/>
        </w:rPr>
        <w:t>-карте</w:t>
      </w:r>
      <w:r w:rsidRPr="00B82B1E">
        <w:rPr>
          <w:sz w:val="32"/>
          <w:szCs w:val="32"/>
        </w:rPr>
        <w:t>.</w:t>
      </w:r>
    </w:p>
    <w:p w:rsidR="003D1A25" w:rsidRPr="005F12D6" w:rsidRDefault="003D1A25" w:rsidP="003D1A25">
      <w:pPr>
        <w:ind w:firstLine="567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>II</w:t>
      </w:r>
      <w:r w:rsidRPr="005F12D6">
        <w:rPr>
          <w:b/>
          <w:i/>
          <w:sz w:val="32"/>
          <w:szCs w:val="32"/>
        </w:rPr>
        <w:t xml:space="preserve">. </w:t>
      </w:r>
      <w:bookmarkStart w:id="14" w:name="_Toc414353419"/>
      <w:bookmarkStart w:id="15" w:name="_Toc414354686"/>
      <w:bookmarkStart w:id="16" w:name="_Toc414355028"/>
      <w:bookmarkStart w:id="17" w:name="_Toc414947094"/>
      <w:bookmarkStart w:id="18" w:name="_Toc415563745"/>
      <w:r w:rsidRPr="005F12D6">
        <w:rPr>
          <w:b/>
          <w:i/>
          <w:sz w:val="32"/>
          <w:szCs w:val="32"/>
        </w:rPr>
        <w:t>Редактирование текстовых документов.</w:t>
      </w:r>
      <w:bookmarkEnd w:id="14"/>
      <w:bookmarkEnd w:id="15"/>
      <w:bookmarkEnd w:id="16"/>
      <w:bookmarkEnd w:id="17"/>
      <w:bookmarkEnd w:id="18"/>
    </w:p>
    <w:p w:rsidR="003D1A25" w:rsidRPr="00A522BB" w:rsidRDefault="003D1A25" w:rsidP="003D1A25">
      <w:pPr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Осуществите перемещение по тексту с помощью:</w:t>
      </w:r>
    </w:p>
    <w:p w:rsidR="003D1A25" w:rsidRPr="00A522BB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30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клавиш управления курсором;</w:t>
      </w:r>
    </w:p>
    <w:p w:rsidR="003D1A25" w:rsidRPr="00A522BB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30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полосы прокрутки.</w:t>
      </w:r>
    </w:p>
    <w:p w:rsidR="003D1A25" w:rsidRPr="00A522BB" w:rsidRDefault="003D1A25" w:rsidP="003D1A25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 w:rsidRPr="00A522BB">
        <w:rPr>
          <w:sz w:val="32"/>
          <w:szCs w:val="32"/>
        </w:rPr>
        <w:t>. Выполните основные приемы по корректировке текста: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30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стирание символа;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сдвиг строки вправо (влево) от курсора;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вставка символов;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перенос строки (части строки);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слияние строк;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вставка строк;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удаление строк;</w:t>
      </w:r>
    </w:p>
    <w:p w:rsidR="003D1A25" w:rsidRPr="00A522BB" w:rsidRDefault="003D1A25" w:rsidP="003D1A25">
      <w:pPr>
        <w:numPr>
          <w:ilvl w:val="0"/>
          <w:numId w:val="7"/>
        </w:numPr>
        <w:tabs>
          <w:tab w:val="left" w:pos="993"/>
        </w:tabs>
        <w:overflowPunct w:val="0"/>
        <w:autoSpaceDE w:val="0"/>
        <w:autoSpaceDN w:val="0"/>
        <w:adjustRightInd w:val="0"/>
        <w:ind w:left="1273"/>
        <w:jc w:val="both"/>
        <w:textAlignment w:val="baseline"/>
        <w:rPr>
          <w:sz w:val="32"/>
          <w:szCs w:val="32"/>
        </w:rPr>
      </w:pPr>
      <w:r w:rsidRPr="00A522BB">
        <w:rPr>
          <w:sz w:val="32"/>
          <w:szCs w:val="32"/>
        </w:rPr>
        <w:t>удаление блока текста.</w:t>
      </w:r>
    </w:p>
    <w:p w:rsidR="003D1A25" w:rsidRPr="00A522BB" w:rsidRDefault="003D1A25" w:rsidP="003D1A25">
      <w:pPr>
        <w:overflowPunct w:val="0"/>
        <w:autoSpaceDE w:val="0"/>
        <w:autoSpaceDN w:val="0"/>
        <w:adjustRightInd w:val="0"/>
        <w:ind w:left="1080" w:hanging="36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3.</w:t>
      </w:r>
      <w:r w:rsidRPr="00A522BB">
        <w:rPr>
          <w:sz w:val="32"/>
          <w:szCs w:val="32"/>
        </w:rPr>
        <w:t>Отмените результат выполнения последней команды (удаление блока текста).</w:t>
      </w:r>
    </w:p>
    <w:p w:rsidR="003D1A25" w:rsidRPr="00A522BB" w:rsidRDefault="003D1A25" w:rsidP="003D1A25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4.</w:t>
      </w:r>
      <w:r w:rsidRPr="00A522BB">
        <w:rPr>
          <w:sz w:val="32"/>
          <w:szCs w:val="32"/>
        </w:rPr>
        <w:t xml:space="preserve"> Выделите строчный фрагмент текста</w:t>
      </w:r>
      <w:r>
        <w:rPr>
          <w:sz w:val="32"/>
          <w:szCs w:val="32"/>
        </w:rPr>
        <w:t xml:space="preserve">. </w:t>
      </w:r>
      <w:r w:rsidRPr="00A522BB">
        <w:rPr>
          <w:sz w:val="32"/>
          <w:szCs w:val="32"/>
        </w:rPr>
        <w:t>Снимите выделение.</w:t>
      </w:r>
    </w:p>
    <w:p w:rsidR="003D1A25" w:rsidRPr="00A522BB" w:rsidRDefault="003D1A25" w:rsidP="003D1A25">
      <w:pPr>
        <w:tabs>
          <w:tab w:val="left" w:pos="993"/>
        </w:tabs>
        <w:ind w:left="1134" w:hanging="414"/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Pr="00A522BB">
        <w:rPr>
          <w:sz w:val="32"/>
          <w:szCs w:val="32"/>
        </w:rPr>
        <w:t>. Выделите прямоугольный фрагмент текста</w:t>
      </w:r>
      <w:r>
        <w:rPr>
          <w:sz w:val="32"/>
          <w:szCs w:val="32"/>
        </w:rPr>
        <w:t xml:space="preserve">. </w:t>
      </w:r>
      <w:r w:rsidRPr="00A522BB">
        <w:rPr>
          <w:sz w:val="32"/>
          <w:szCs w:val="32"/>
        </w:rPr>
        <w:t>Снимите выделение.</w:t>
      </w:r>
    </w:p>
    <w:p w:rsidR="003D1A25" w:rsidRPr="00A522BB" w:rsidRDefault="003D1A25" w:rsidP="003D1A25">
      <w:pPr>
        <w:tabs>
          <w:tab w:val="left" w:pos="993"/>
        </w:tabs>
        <w:overflowPunct w:val="0"/>
        <w:autoSpaceDE w:val="0"/>
        <w:autoSpaceDN w:val="0"/>
        <w:adjustRightInd w:val="0"/>
        <w:ind w:left="1134" w:hanging="414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A522BB">
        <w:rPr>
          <w:sz w:val="32"/>
          <w:szCs w:val="32"/>
        </w:rPr>
        <w:t>Скопируйте фрагмент текста (первый абзац) методом "Перетащить и оставить" в то же окно.</w:t>
      </w:r>
    </w:p>
    <w:p w:rsidR="003D1A25" w:rsidRPr="00A522BB" w:rsidRDefault="003D1A25" w:rsidP="003D1A25">
      <w:pPr>
        <w:tabs>
          <w:tab w:val="left" w:pos="993"/>
        </w:tabs>
        <w:overflowPunct w:val="0"/>
        <w:autoSpaceDE w:val="0"/>
        <w:autoSpaceDN w:val="0"/>
        <w:adjustRightInd w:val="0"/>
        <w:ind w:left="1134" w:hanging="414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Pr="00A522BB">
        <w:rPr>
          <w:sz w:val="32"/>
          <w:szCs w:val="32"/>
        </w:rPr>
        <w:t>Скопированный фрагмент перенесите во вновь созданный документ.</w:t>
      </w:r>
    </w:p>
    <w:p w:rsidR="003D1A25" w:rsidRDefault="003D1A25" w:rsidP="003D1A25">
      <w:pPr>
        <w:tabs>
          <w:tab w:val="left" w:pos="993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8.  </w:t>
      </w:r>
      <w:r w:rsidRPr="00A522BB">
        <w:rPr>
          <w:sz w:val="32"/>
          <w:szCs w:val="32"/>
        </w:rPr>
        <w:t>Вернитесь к первому документу.</w:t>
      </w:r>
    </w:p>
    <w:p w:rsidR="003D1A25" w:rsidRDefault="003D1A25" w:rsidP="003D1A25">
      <w:pPr>
        <w:tabs>
          <w:tab w:val="left" w:pos="1134"/>
        </w:tabs>
        <w:overflowPunct w:val="0"/>
        <w:autoSpaceDE w:val="0"/>
        <w:autoSpaceDN w:val="0"/>
        <w:adjustRightInd w:val="0"/>
        <w:ind w:left="1134" w:hanging="414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>
        <w:rPr>
          <w:sz w:val="32"/>
          <w:szCs w:val="32"/>
        </w:rPr>
        <w:tab/>
      </w:r>
      <w:r w:rsidRPr="00A522BB">
        <w:rPr>
          <w:sz w:val="32"/>
          <w:szCs w:val="32"/>
        </w:rPr>
        <w:t>Скопируйте фрагмент текста (</w:t>
      </w:r>
      <w:r>
        <w:rPr>
          <w:sz w:val="32"/>
          <w:szCs w:val="32"/>
        </w:rPr>
        <w:t>второй</w:t>
      </w:r>
      <w:r w:rsidRPr="00A522BB">
        <w:rPr>
          <w:sz w:val="32"/>
          <w:szCs w:val="32"/>
        </w:rPr>
        <w:t xml:space="preserve"> абзац) с помощью буфера обмена</w:t>
      </w:r>
      <w:r>
        <w:rPr>
          <w:sz w:val="32"/>
          <w:szCs w:val="32"/>
        </w:rPr>
        <w:t xml:space="preserve"> (вызовом контекстного меню)</w:t>
      </w:r>
      <w:r w:rsidRPr="00A522BB">
        <w:rPr>
          <w:sz w:val="32"/>
          <w:szCs w:val="32"/>
        </w:rPr>
        <w:t>, используя соответствующие команды меню, в то же окно.</w:t>
      </w:r>
    </w:p>
    <w:p w:rsidR="003D1A25" w:rsidRPr="00A522BB" w:rsidRDefault="003D1A25" w:rsidP="003D1A25">
      <w:pPr>
        <w:tabs>
          <w:tab w:val="left" w:pos="1276"/>
        </w:tabs>
        <w:overflowPunct w:val="0"/>
        <w:autoSpaceDE w:val="0"/>
        <w:autoSpaceDN w:val="0"/>
        <w:adjustRightInd w:val="0"/>
        <w:ind w:left="1276" w:hanging="567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Pr="00A522BB">
        <w:rPr>
          <w:sz w:val="32"/>
          <w:szCs w:val="32"/>
        </w:rPr>
        <w:t>Скопированный фрагмент текста с помощью буфера обмена, используя</w:t>
      </w:r>
      <w:r>
        <w:rPr>
          <w:sz w:val="32"/>
          <w:szCs w:val="32"/>
        </w:rPr>
        <w:t xml:space="preserve"> контекстное меню</w:t>
      </w:r>
      <w:r w:rsidRPr="00A522BB">
        <w:rPr>
          <w:sz w:val="32"/>
          <w:szCs w:val="32"/>
        </w:rPr>
        <w:t>, перенесите во второй документ.</w:t>
      </w:r>
    </w:p>
    <w:p w:rsidR="003D1A25" w:rsidRPr="00A522BB" w:rsidRDefault="003D1A25" w:rsidP="003D1A25">
      <w:pPr>
        <w:tabs>
          <w:tab w:val="left" w:pos="1276"/>
        </w:tabs>
        <w:overflowPunct w:val="0"/>
        <w:autoSpaceDE w:val="0"/>
        <w:autoSpaceDN w:val="0"/>
        <w:adjustRightInd w:val="0"/>
        <w:ind w:left="1276" w:hanging="556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Pr="00477567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Pr="00477567">
        <w:rPr>
          <w:sz w:val="32"/>
          <w:szCs w:val="32"/>
        </w:rPr>
        <w:t xml:space="preserve"> </w:t>
      </w:r>
      <w:r w:rsidRPr="00A522BB">
        <w:rPr>
          <w:sz w:val="32"/>
          <w:szCs w:val="32"/>
        </w:rPr>
        <w:t xml:space="preserve">Сохраните текст, находящийся во втором документе, на жестком диске в </w:t>
      </w:r>
      <w:r>
        <w:rPr>
          <w:sz w:val="32"/>
          <w:szCs w:val="32"/>
        </w:rPr>
        <w:t xml:space="preserve">созданной ранее </w:t>
      </w:r>
      <w:r w:rsidRPr="00A522BB">
        <w:rPr>
          <w:sz w:val="32"/>
          <w:szCs w:val="32"/>
        </w:rPr>
        <w:t xml:space="preserve">папке </w:t>
      </w:r>
      <w:r>
        <w:rPr>
          <w:sz w:val="32"/>
          <w:szCs w:val="32"/>
        </w:rPr>
        <w:t>(</w:t>
      </w:r>
      <w:r w:rsidRPr="00176D06">
        <w:rPr>
          <w:sz w:val="32"/>
          <w:szCs w:val="32"/>
        </w:rPr>
        <w:t>&lt;</w:t>
      </w:r>
      <w:r>
        <w:rPr>
          <w:sz w:val="32"/>
          <w:szCs w:val="32"/>
        </w:rPr>
        <w:t>фамилия 2</w:t>
      </w:r>
      <w:r w:rsidRPr="00176D06">
        <w:rPr>
          <w:sz w:val="32"/>
          <w:szCs w:val="32"/>
        </w:rPr>
        <w:t>&gt;</w:t>
      </w:r>
      <w:r>
        <w:rPr>
          <w:sz w:val="32"/>
          <w:szCs w:val="32"/>
        </w:rPr>
        <w:t>)</w:t>
      </w:r>
      <w:r w:rsidRPr="00A522BB">
        <w:rPr>
          <w:sz w:val="32"/>
          <w:szCs w:val="32"/>
        </w:rPr>
        <w:t>.</w:t>
      </w:r>
    </w:p>
    <w:p w:rsidR="003D1A25" w:rsidRPr="00A522BB" w:rsidRDefault="003D1A25" w:rsidP="003D1A25">
      <w:pPr>
        <w:tabs>
          <w:tab w:val="left" w:pos="1276"/>
        </w:tabs>
        <w:overflowPunct w:val="0"/>
        <w:autoSpaceDE w:val="0"/>
        <w:autoSpaceDN w:val="0"/>
        <w:adjustRightInd w:val="0"/>
        <w:ind w:left="1080" w:hanging="36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1</w:t>
      </w:r>
      <w:r w:rsidRPr="00477567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477567">
        <w:rPr>
          <w:sz w:val="32"/>
          <w:szCs w:val="32"/>
        </w:rPr>
        <w:tab/>
      </w:r>
      <w:r w:rsidRPr="00A522BB">
        <w:rPr>
          <w:sz w:val="32"/>
          <w:szCs w:val="32"/>
        </w:rPr>
        <w:t>Вернитесь к первому документу.</w:t>
      </w:r>
    </w:p>
    <w:p w:rsidR="003D1A25" w:rsidRDefault="003D1A25" w:rsidP="003D1A25">
      <w:pPr>
        <w:overflowPunct w:val="0"/>
        <w:autoSpaceDE w:val="0"/>
        <w:autoSpaceDN w:val="0"/>
        <w:adjustRightInd w:val="0"/>
        <w:ind w:left="1080" w:hanging="36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1</w:t>
      </w:r>
      <w:r w:rsidRPr="00477567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Pr="00A522BB">
        <w:rPr>
          <w:sz w:val="32"/>
          <w:szCs w:val="32"/>
        </w:rPr>
        <w:t xml:space="preserve"> </w:t>
      </w:r>
      <w:r>
        <w:rPr>
          <w:sz w:val="32"/>
          <w:szCs w:val="32"/>
        </w:rPr>
        <w:t>Переименуйте</w:t>
      </w:r>
      <w:r w:rsidRPr="00A522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первоначальный </w:t>
      </w:r>
      <w:proofErr w:type="gramStart"/>
      <w:r>
        <w:rPr>
          <w:sz w:val="32"/>
          <w:szCs w:val="32"/>
        </w:rPr>
        <w:t>файл  (</w:t>
      </w:r>
      <w:proofErr w:type="gramEnd"/>
      <w:r w:rsidRPr="00176D06">
        <w:rPr>
          <w:sz w:val="32"/>
          <w:szCs w:val="32"/>
        </w:rPr>
        <w:t>&lt;</w:t>
      </w:r>
      <w:r>
        <w:rPr>
          <w:sz w:val="32"/>
          <w:szCs w:val="32"/>
        </w:rPr>
        <w:t>фамилия 1</w:t>
      </w:r>
      <w:r w:rsidRPr="00176D06">
        <w:rPr>
          <w:sz w:val="32"/>
          <w:szCs w:val="32"/>
        </w:rPr>
        <w:t>&gt;</w:t>
      </w:r>
      <w:r>
        <w:rPr>
          <w:sz w:val="32"/>
          <w:szCs w:val="32"/>
        </w:rPr>
        <w:t>)</w:t>
      </w:r>
      <w:r w:rsidRPr="00A522BB">
        <w:rPr>
          <w:sz w:val="32"/>
          <w:szCs w:val="32"/>
        </w:rPr>
        <w:t>.</w:t>
      </w:r>
    </w:p>
    <w:p w:rsidR="003D1A25" w:rsidRPr="005F12D6" w:rsidRDefault="003D1A25" w:rsidP="003D1A25">
      <w:pPr>
        <w:ind w:firstLine="567"/>
        <w:rPr>
          <w:b/>
          <w:i/>
          <w:sz w:val="32"/>
          <w:szCs w:val="32"/>
        </w:rPr>
      </w:pPr>
      <w:bookmarkStart w:id="19" w:name="_Toc414947096"/>
      <w:bookmarkStart w:id="20" w:name="_Toc415563747"/>
      <w:r>
        <w:rPr>
          <w:b/>
          <w:i/>
          <w:sz w:val="32"/>
          <w:szCs w:val="32"/>
          <w:lang w:val="en-US"/>
        </w:rPr>
        <w:t>III</w:t>
      </w:r>
      <w:r w:rsidRPr="005F12D6">
        <w:rPr>
          <w:b/>
          <w:i/>
          <w:sz w:val="32"/>
          <w:szCs w:val="32"/>
        </w:rPr>
        <w:t xml:space="preserve">. </w:t>
      </w:r>
      <w:bookmarkStart w:id="21" w:name="_Toc414353424"/>
      <w:bookmarkStart w:id="22" w:name="_Toc414354691"/>
      <w:bookmarkStart w:id="23" w:name="_Toc414355033"/>
      <w:bookmarkStart w:id="24" w:name="_Toc414947107"/>
      <w:bookmarkStart w:id="25" w:name="_Toc415563758"/>
      <w:bookmarkEnd w:id="19"/>
      <w:bookmarkEnd w:id="20"/>
      <w:r w:rsidRPr="005F12D6">
        <w:rPr>
          <w:b/>
          <w:i/>
          <w:sz w:val="32"/>
          <w:szCs w:val="32"/>
        </w:rPr>
        <w:t>Форматирование текстового документа.</w:t>
      </w:r>
      <w:bookmarkEnd w:id="21"/>
      <w:bookmarkEnd w:id="22"/>
      <w:bookmarkEnd w:id="23"/>
      <w:bookmarkEnd w:id="24"/>
      <w:bookmarkEnd w:id="25"/>
    </w:p>
    <w:p w:rsidR="003D1A25" w:rsidRPr="00DC1D38" w:rsidRDefault="003D1A25" w:rsidP="003D1A25">
      <w:pPr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DC1D38">
        <w:rPr>
          <w:sz w:val="32"/>
          <w:szCs w:val="32"/>
        </w:rPr>
        <w:t>С помощью</w:t>
      </w:r>
      <w:r>
        <w:rPr>
          <w:sz w:val="32"/>
          <w:szCs w:val="32"/>
        </w:rPr>
        <w:t xml:space="preserve"> вкладки «Главная» ленты или вызвав контекстное меню правой кнопкой мыши, предварительно выделив абзац, </w:t>
      </w:r>
      <w:r w:rsidRPr="002C5055">
        <w:rPr>
          <w:sz w:val="32"/>
          <w:szCs w:val="32"/>
        </w:rPr>
        <w:t>установите для заголовка текста размер шрифта 16, стиль шрифта - полужирный подчеркнутый, выравнивание - по центру.</w:t>
      </w:r>
    </w:p>
    <w:p w:rsidR="003D1A25" w:rsidRPr="00DC1D38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>
        <w:rPr>
          <w:sz w:val="32"/>
          <w:szCs w:val="32"/>
        </w:rPr>
        <w:t>Д</w:t>
      </w:r>
      <w:r w:rsidRPr="00DC1D38">
        <w:rPr>
          <w:sz w:val="32"/>
          <w:szCs w:val="32"/>
        </w:rPr>
        <w:t>ля всего остального текста установите размер шрифта 14, стиль шрифта - курсивный для первого абзаца, подчеркнутый - для второго абзаца, полужирный - для третьего.</w:t>
      </w:r>
    </w:p>
    <w:p w:rsidR="003D1A25" w:rsidRPr="00DC1D38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>С помощью</w:t>
      </w:r>
      <w:r>
        <w:rPr>
          <w:sz w:val="32"/>
          <w:szCs w:val="32"/>
        </w:rPr>
        <w:t xml:space="preserve"> вкладки «Главная» ленты или вызвав контекстное меню, </w:t>
      </w:r>
      <w:r w:rsidRPr="00DC1D38">
        <w:rPr>
          <w:sz w:val="32"/>
          <w:szCs w:val="32"/>
        </w:rPr>
        <w:t>установите межстрочный интервал 1.5, выравнивание - по ширине.</w:t>
      </w:r>
    </w:p>
    <w:p w:rsidR="003D1A25" w:rsidRPr="00DC1D38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>С помощью</w:t>
      </w:r>
      <w:r>
        <w:rPr>
          <w:sz w:val="32"/>
          <w:szCs w:val="32"/>
        </w:rPr>
        <w:t xml:space="preserve"> вкладки «Главная» ленты или вызвав контекстное меню,</w:t>
      </w:r>
      <w:r w:rsidRPr="00DC1D38">
        <w:rPr>
          <w:sz w:val="32"/>
          <w:szCs w:val="32"/>
        </w:rPr>
        <w:t xml:space="preserve"> установите для текста выравнивание по левому краю, по правому краю, по центру и верн</w:t>
      </w:r>
      <w:r>
        <w:rPr>
          <w:sz w:val="32"/>
          <w:szCs w:val="32"/>
        </w:rPr>
        <w:t>ите</w:t>
      </w:r>
      <w:r w:rsidRPr="00DC1D38">
        <w:rPr>
          <w:sz w:val="32"/>
          <w:szCs w:val="32"/>
        </w:rPr>
        <w:t xml:space="preserve"> выравнивание по ширине.</w:t>
      </w:r>
    </w:p>
    <w:p w:rsidR="003D1A25" w:rsidRPr="00DC1D38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ind w:left="1004" w:hanging="284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 xml:space="preserve">Оформите первый и второй абзацы </w:t>
      </w:r>
      <w:proofErr w:type="gramStart"/>
      <w:r w:rsidRPr="00DC1D38">
        <w:rPr>
          <w:sz w:val="32"/>
          <w:szCs w:val="32"/>
        </w:rPr>
        <w:t>текста</w:t>
      </w:r>
      <w:r>
        <w:rPr>
          <w:sz w:val="32"/>
          <w:szCs w:val="32"/>
        </w:rPr>
        <w:t xml:space="preserve"> </w:t>
      </w:r>
      <w:r w:rsidRPr="00DC1D38">
        <w:rPr>
          <w:sz w:val="32"/>
          <w:szCs w:val="32"/>
        </w:rPr>
        <w:t xml:space="preserve"> с</w:t>
      </w:r>
      <w:proofErr w:type="gramEnd"/>
      <w:r w:rsidRPr="00DC1D38">
        <w:rPr>
          <w:sz w:val="32"/>
          <w:szCs w:val="32"/>
        </w:rPr>
        <w:t xml:space="preserve"> помощью команды </w:t>
      </w:r>
      <w:r>
        <w:rPr>
          <w:sz w:val="32"/>
          <w:szCs w:val="32"/>
        </w:rPr>
        <w:t>«Абзац» вкладки «Главная» ленты</w:t>
      </w:r>
      <w:r w:rsidRPr="00DC1D38">
        <w:rPr>
          <w:sz w:val="32"/>
          <w:szCs w:val="32"/>
        </w:rPr>
        <w:t xml:space="preserve">, установив: </w:t>
      </w:r>
    </w:p>
    <w:p w:rsidR="003D1A25" w:rsidRPr="00DC1D38" w:rsidRDefault="003D1A25" w:rsidP="003D1A25">
      <w:pPr>
        <w:numPr>
          <w:ilvl w:val="0"/>
          <w:numId w:val="7"/>
        </w:numPr>
        <w:tabs>
          <w:tab w:val="left" w:pos="1276"/>
        </w:tabs>
        <w:overflowPunct w:val="0"/>
        <w:autoSpaceDE w:val="0"/>
        <w:autoSpaceDN w:val="0"/>
        <w:adjustRightInd w:val="0"/>
        <w:ind w:left="1276" w:hanging="272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 xml:space="preserve">отступ </w:t>
      </w:r>
      <w:proofErr w:type="gramStart"/>
      <w:r w:rsidRPr="00DC1D38">
        <w:rPr>
          <w:sz w:val="32"/>
          <w:szCs w:val="32"/>
        </w:rPr>
        <w:t xml:space="preserve">слева  </w:t>
      </w:r>
      <w:r>
        <w:rPr>
          <w:sz w:val="32"/>
          <w:szCs w:val="32"/>
        </w:rPr>
        <w:t>1</w:t>
      </w:r>
      <w:r w:rsidRPr="00DC1D38">
        <w:rPr>
          <w:sz w:val="32"/>
          <w:szCs w:val="32"/>
        </w:rPr>
        <w:t>.</w:t>
      </w:r>
      <w:r>
        <w:rPr>
          <w:sz w:val="32"/>
          <w:szCs w:val="32"/>
        </w:rPr>
        <w:t>0</w:t>
      </w:r>
      <w:proofErr w:type="gramEnd"/>
      <w:r>
        <w:rPr>
          <w:sz w:val="32"/>
          <w:szCs w:val="32"/>
        </w:rPr>
        <w:t xml:space="preserve"> </w:t>
      </w:r>
      <w:r w:rsidRPr="00DC1D38">
        <w:rPr>
          <w:sz w:val="32"/>
          <w:szCs w:val="32"/>
        </w:rPr>
        <w:t>см;</w:t>
      </w:r>
    </w:p>
    <w:p w:rsidR="003D1A25" w:rsidRPr="00DC1D38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87" w:right="-1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 xml:space="preserve">отступ </w:t>
      </w:r>
      <w:proofErr w:type="gramStart"/>
      <w:r w:rsidRPr="00DC1D38">
        <w:rPr>
          <w:sz w:val="32"/>
          <w:szCs w:val="32"/>
        </w:rPr>
        <w:t>справа  0</w:t>
      </w:r>
      <w:proofErr w:type="gramEnd"/>
      <w:r w:rsidRPr="00DC1D38">
        <w:rPr>
          <w:sz w:val="32"/>
          <w:szCs w:val="32"/>
        </w:rPr>
        <w:t>см;</w:t>
      </w:r>
    </w:p>
    <w:p w:rsidR="003D1A25" w:rsidRPr="00DC1D38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87" w:right="-1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>первая строка - выступ (1.25см).</w:t>
      </w:r>
    </w:p>
    <w:p w:rsidR="003D1A25" w:rsidRPr="00DC1D38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 xml:space="preserve">Оформите третий абзац текста, используя </w:t>
      </w:r>
      <w:r w:rsidRPr="00CA3E8B">
        <w:rPr>
          <w:sz w:val="32"/>
          <w:szCs w:val="32"/>
        </w:rPr>
        <w:t>масштабную линейку</w:t>
      </w:r>
      <w:r w:rsidRPr="00DC1D38">
        <w:rPr>
          <w:sz w:val="32"/>
          <w:szCs w:val="32"/>
        </w:rPr>
        <w:t xml:space="preserve"> (устанавливаемые параметры см. п.</w:t>
      </w:r>
      <w:r>
        <w:rPr>
          <w:sz w:val="32"/>
          <w:szCs w:val="32"/>
        </w:rPr>
        <w:t>5</w:t>
      </w:r>
      <w:r w:rsidRPr="00DC1D38">
        <w:rPr>
          <w:sz w:val="32"/>
          <w:szCs w:val="32"/>
        </w:rPr>
        <w:t>)</w:t>
      </w:r>
    </w:p>
    <w:p w:rsidR="003D1A25" w:rsidRPr="00E1389F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>Проведите нумерацию страниц,</w:t>
      </w:r>
      <w:r>
        <w:rPr>
          <w:sz w:val="32"/>
          <w:szCs w:val="32"/>
        </w:rPr>
        <w:t xml:space="preserve"> используя команду «Номер страницы» раздела «Колонтитулы» вкладки «Вставка» ленты</w:t>
      </w:r>
    </w:p>
    <w:p w:rsidR="003D1A25" w:rsidRPr="00DC1D38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DC1D38">
        <w:rPr>
          <w:sz w:val="32"/>
          <w:szCs w:val="32"/>
        </w:rPr>
        <w:t>номера расположить в правом нижнем углу страницы, нумерацию начать с первого номера;</w:t>
      </w:r>
    </w:p>
    <w:p w:rsidR="003D1A25" w:rsidRPr="00DC1D38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DC1D38">
        <w:rPr>
          <w:sz w:val="32"/>
          <w:szCs w:val="32"/>
        </w:rPr>
        <w:t>номера расположить по центру сверху, нумерацию начать с пятого номера.</w:t>
      </w:r>
    </w:p>
    <w:p w:rsidR="003D1A25" w:rsidRPr="00E46F64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E46F64">
        <w:rPr>
          <w:sz w:val="32"/>
          <w:szCs w:val="32"/>
        </w:rPr>
        <w:t xml:space="preserve">С помощью команды </w:t>
      </w:r>
      <w:r>
        <w:rPr>
          <w:sz w:val="32"/>
          <w:szCs w:val="32"/>
        </w:rPr>
        <w:t>«</w:t>
      </w:r>
      <w:r w:rsidRPr="00A811F2">
        <w:rPr>
          <w:sz w:val="32"/>
          <w:szCs w:val="32"/>
        </w:rPr>
        <w:t>Параметры страницы</w:t>
      </w:r>
      <w:r>
        <w:rPr>
          <w:sz w:val="32"/>
          <w:szCs w:val="32"/>
        </w:rPr>
        <w:t>» раздела «</w:t>
      </w:r>
      <w:r w:rsidRPr="00A811F2">
        <w:rPr>
          <w:sz w:val="32"/>
          <w:szCs w:val="32"/>
        </w:rPr>
        <w:t>Параметры страницы</w:t>
      </w:r>
      <w:r>
        <w:rPr>
          <w:sz w:val="32"/>
          <w:szCs w:val="32"/>
        </w:rPr>
        <w:t>»</w:t>
      </w:r>
      <w:r w:rsidRPr="00E46F6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вкладки «Разметка страницы» </w:t>
      </w:r>
      <w:r w:rsidRPr="00E46F64">
        <w:rPr>
          <w:sz w:val="32"/>
          <w:szCs w:val="32"/>
        </w:rPr>
        <w:t>оформите страницу документа:</w:t>
      </w:r>
    </w:p>
    <w:p w:rsidR="003D1A25" w:rsidRDefault="003D1A25" w:rsidP="003D1A25">
      <w:pPr>
        <w:pStyle w:val="a7"/>
        <w:numPr>
          <w:ilvl w:val="0"/>
          <w:numId w:val="28"/>
        </w:numPr>
        <w:tabs>
          <w:tab w:val="left" w:pos="1276"/>
        </w:tabs>
        <w:ind w:left="1005" w:hanging="12"/>
        <w:jc w:val="both"/>
        <w:rPr>
          <w:sz w:val="32"/>
          <w:szCs w:val="32"/>
        </w:rPr>
      </w:pPr>
      <w:r>
        <w:rPr>
          <w:sz w:val="32"/>
          <w:szCs w:val="32"/>
        </w:rPr>
        <w:t>у</w:t>
      </w:r>
      <w:r w:rsidRPr="00B37B0A">
        <w:rPr>
          <w:sz w:val="32"/>
          <w:szCs w:val="32"/>
        </w:rPr>
        <w:t>становите</w:t>
      </w:r>
    </w:p>
    <w:p w:rsidR="003D1A25" w:rsidRPr="00B37B0A" w:rsidRDefault="003D1A25" w:rsidP="003D1A25">
      <w:pPr>
        <w:pStyle w:val="a7"/>
        <w:tabs>
          <w:tab w:val="left" w:pos="1276"/>
        </w:tabs>
        <w:ind w:left="1005"/>
        <w:jc w:val="both"/>
        <w:rPr>
          <w:sz w:val="32"/>
          <w:szCs w:val="32"/>
        </w:rPr>
      </w:pPr>
      <w:r w:rsidRPr="00B37B0A">
        <w:rPr>
          <w:sz w:val="32"/>
          <w:szCs w:val="32"/>
        </w:rPr>
        <w:t xml:space="preserve"> - размер бумаги А4; </w:t>
      </w:r>
      <w:r>
        <w:rPr>
          <w:sz w:val="32"/>
          <w:szCs w:val="32"/>
        </w:rPr>
        <w:t>-</w:t>
      </w:r>
      <w:r w:rsidRPr="00B37B0A">
        <w:rPr>
          <w:sz w:val="32"/>
          <w:szCs w:val="32"/>
        </w:rPr>
        <w:t xml:space="preserve"> ориентацию бумаги - "книжная";</w:t>
      </w:r>
    </w:p>
    <w:p w:rsidR="003D1A25" w:rsidRPr="00A811F2" w:rsidRDefault="003D1A25" w:rsidP="003D1A25">
      <w:pPr>
        <w:pStyle w:val="a7"/>
        <w:numPr>
          <w:ilvl w:val="0"/>
          <w:numId w:val="28"/>
        </w:numPr>
        <w:tabs>
          <w:tab w:val="left" w:pos="1276"/>
        </w:tabs>
        <w:ind w:hanging="732"/>
        <w:jc w:val="both"/>
        <w:rPr>
          <w:sz w:val="32"/>
          <w:szCs w:val="32"/>
        </w:rPr>
      </w:pPr>
      <w:r w:rsidRPr="00A811F2">
        <w:rPr>
          <w:sz w:val="32"/>
          <w:szCs w:val="32"/>
        </w:rPr>
        <w:t>установите отступы от всех краев листа</w:t>
      </w:r>
    </w:p>
    <w:p w:rsidR="003D1A25" w:rsidRPr="00E46F64" w:rsidRDefault="003D1A25" w:rsidP="003D1A25">
      <w:pPr>
        <w:ind w:left="1005"/>
        <w:jc w:val="both"/>
        <w:rPr>
          <w:sz w:val="32"/>
          <w:szCs w:val="32"/>
        </w:rPr>
      </w:pPr>
      <w:r w:rsidRPr="00E46F64">
        <w:rPr>
          <w:sz w:val="32"/>
          <w:szCs w:val="32"/>
        </w:rPr>
        <w:lastRenderedPageBreak/>
        <w:t xml:space="preserve">     - отступ </w:t>
      </w:r>
      <w:proofErr w:type="gramStart"/>
      <w:r w:rsidRPr="00E46F64">
        <w:rPr>
          <w:sz w:val="32"/>
          <w:szCs w:val="32"/>
        </w:rPr>
        <w:t>сверху  1</w:t>
      </w:r>
      <w:proofErr w:type="gramEnd"/>
      <w:r w:rsidRPr="00E46F64">
        <w:rPr>
          <w:sz w:val="32"/>
          <w:szCs w:val="32"/>
        </w:rPr>
        <w:t>.5см;</w:t>
      </w:r>
    </w:p>
    <w:p w:rsidR="003D1A25" w:rsidRPr="00E46F64" w:rsidRDefault="003D1A25" w:rsidP="003D1A25">
      <w:pPr>
        <w:ind w:left="1005"/>
        <w:jc w:val="both"/>
        <w:rPr>
          <w:sz w:val="32"/>
          <w:szCs w:val="32"/>
        </w:rPr>
      </w:pPr>
      <w:r w:rsidRPr="00E46F64">
        <w:rPr>
          <w:sz w:val="32"/>
          <w:szCs w:val="32"/>
        </w:rPr>
        <w:t xml:space="preserve">     - отступ </w:t>
      </w:r>
      <w:proofErr w:type="gramStart"/>
      <w:r w:rsidRPr="00E46F64">
        <w:rPr>
          <w:sz w:val="32"/>
          <w:szCs w:val="32"/>
        </w:rPr>
        <w:t>снизу  1</w:t>
      </w:r>
      <w:proofErr w:type="gramEnd"/>
      <w:r w:rsidRPr="00E46F64">
        <w:rPr>
          <w:sz w:val="32"/>
          <w:szCs w:val="32"/>
        </w:rPr>
        <w:t>.5см;</w:t>
      </w:r>
    </w:p>
    <w:p w:rsidR="003D1A25" w:rsidRPr="00E46F64" w:rsidRDefault="003D1A25" w:rsidP="003D1A25">
      <w:pPr>
        <w:ind w:left="1005"/>
        <w:jc w:val="both"/>
        <w:rPr>
          <w:sz w:val="32"/>
          <w:szCs w:val="32"/>
        </w:rPr>
      </w:pPr>
      <w:r w:rsidRPr="00E46F64">
        <w:rPr>
          <w:sz w:val="32"/>
          <w:szCs w:val="32"/>
        </w:rPr>
        <w:t xml:space="preserve">     - отступ </w:t>
      </w:r>
      <w:proofErr w:type="gramStart"/>
      <w:r w:rsidRPr="00E46F64">
        <w:rPr>
          <w:sz w:val="32"/>
          <w:szCs w:val="32"/>
        </w:rPr>
        <w:t>слева  3</w:t>
      </w:r>
      <w:proofErr w:type="gramEnd"/>
      <w:r w:rsidRPr="00E46F64">
        <w:rPr>
          <w:sz w:val="32"/>
          <w:szCs w:val="32"/>
        </w:rPr>
        <w:t>см;</w:t>
      </w:r>
    </w:p>
    <w:p w:rsidR="003D1A25" w:rsidRPr="00E46F64" w:rsidRDefault="003D1A25" w:rsidP="003D1A25">
      <w:pPr>
        <w:ind w:left="1005"/>
        <w:jc w:val="both"/>
        <w:rPr>
          <w:sz w:val="32"/>
          <w:szCs w:val="32"/>
        </w:rPr>
      </w:pPr>
      <w:r w:rsidRPr="00E46F64">
        <w:rPr>
          <w:sz w:val="32"/>
          <w:szCs w:val="32"/>
        </w:rPr>
        <w:t xml:space="preserve">     - отступ справа 1.5см.</w:t>
      </w:r>
    </w:p>
    <w:p w:rsidR="003D1A25" w:rsidRPr="00E46F64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  <w:u w:val="single"/>
        </w:rPr>
      </w:pPr>
      <w:r w:rsidRPr="00E46F64">
        <w:rPr>
          <w:sz w:val="32"/>
          <w:szCs w:val="32"/>
        </w:rPr>
        <w:t>Из лекции наберите два абзаца, содержащие перечисления:</w:t>
      </w:r>
    </w:p>
    <w:p w:rsidR="003D1A25" w:rsidRPr="00E46F64" w:rsidRDefault="003D1A25" w:rsidP="003D1A25">
      <w:pPr>
        <w:numPr>
          <w:ilvl w:val="12"/>
          <w:numId w:val="0"/>
        </w:numPr>
        <w:ind w:left="720" w:firstLine="273"/>
        <w:jc w:val="both"/>
        <w:rPr>
          <w:sz w:val="32"/>
          <w:szCs w:val="32"/>
          <w:u w:val="single"/>
        </w:rPr>
      </w:pPr>
      <w:r w:rsidRPr="00E46F64">
        <w:rPr>
          <w:sz w:val="32"/>
          <w:szCs w:val="32"/>
        </w:rPr>
        <w:t>- первый абзац - простое перечисление;</w:t>
      </w:r>
    </w:p>
    <w:p w:rsidR="003D1A25" w:rsidRPr="00E46F64" w:rsidRDefault="003D1A25" w:rsidP="003D1A25">
      <w:pPr>
        <w:numPr>
          <w:ilvl w:val="12"/>
          <w:numId w:val="0"/>
        </w:numPr>
        <w:ind w:left="720" w:firstLine="273"/>
        <w:jc w:val="both"/>
        <w:rPr>
          <w:sz w:val="32"/>
          <w:szCs w:val="32"/>
          <w:u w:val="single"/>
        </w:rPr>
      </w:pPr>
      <w:r w:rsidRPr="00E46F64">
        <w:rPr>
          <w:sz w:val="32"/>
          <w:szCs w:val="32"/>
        </w:rPr>
        <w:t>- второй абзац - многоуровневое перечисление.</w:t>
      </w:r>
    </w:p>
    <w:p w:rsidR="003D1A25" w:rsidRDefault="003D1A25" w:rsidP="003D1A25">
      <w:pPr>
        <w:numPr>
          <w:ilvl w:val="12"/>
          <w:numId w:val="0"/>
        </w:numPr>
        <w:ind w:left="993"/>
        <w:jc w:val="both"/>
        <w:rPr>
          <w:sz w:val="32"/>
          <w:szCs w:val="32"/>
        </w:rPr>
      </w:pPr>
      <w:r w:rsidRPr="00E46F64">
        <w:rPr>
          <w:sz w:val="32"/>
          <w:szCs w:val="32"/>
        </w:rPr>
        <w:t xml:space="preserve"> Для оформления абзацев в этом случае используйте пункт</w:t>
      </w:r>
      <w:r>
        <w:rPr>
          <w:sz w:val="32"/>
          <w:szCs w:val="32"/>
        </w:rPr>
        <w:t>ы «Маркеры», «Нумерация», «Многоуровневый список» раздела «Абзац» вкладки «Главная».</w:t>
      </w:r>
    </w:p>
    <w:p w:rsidR="003D1A25" w:rsidRPr="00E46F64" w:rsidRDefault="003D1A25" w:rsidP="003D1A25">
      <w:pPr>
        <w:numPr>
          <w:ilvl w:val="0"/>
          <w:numId w:val="10"/>
        </w:numPr>
        <w:tabs>
          <w:tab w:val="left" w:pos="3402"/>
        </w:tabs>
        <w:overflowPunct w:val="0"/>
        <w:autoSpaceDE w:val="0"/>
        <w:autoSpaceDN w:val="0"/>
        <w:adjustRightInd w:val="0"/>
        <w:ind w:left="1260" w:hanging="540"/>
        <w:jc w:val="both"/>
        <w:textAlignment w:val="baseline"/>
        <w:rPr>
          <w:sz w:val="32"/>
          <w:szCs w:val="32"/>
        </w:rPr>
      </w:pPr>
      <w:r w:rsidRPr="00E46F64">
        <w:rPr>
          <w:sz w:val="32"/>
          <w:szCs w:val="32"/>
        </w:rPr>
        <w:t>Наберите текст, установив предварительно позиции табуляции.</w:t>
      </w:r>
    </w:p>
    <w:p w:rsidR="003D1A25" w:rsidRPr="00E46F64" w:rsidRDefault="003D1A25" w:rsidP="003D1A25">
      <w:pPr>
        <w:numPr>
          <w:ilvl w:val="12"/>
          <w:numId w:val="0"/>
        </w:numPr>
        <w:tabs>
          <w:tab w:val="left" w:pos="1276"/>
          <w:tab w:val="left" w:pos="3402"/>
        </w:tabs>
        <w:ind w:left="72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 w:rsidRPr="00E46F64">
        <w:rPr>
          <w:i/>
          <w:sz w:val="32"/>
          <w:szCs w:val="32"/>
        </w:rPr>
        <w:t>Результаты опроса, проведенного журналом «</w:t>
      </w:r>
      <w:r w:rsidRPr="00E46F64">
        <w:rPr>
          <w:i/>
          <w:sz w:val="32"/>
          <w:szCs w:val="32"/>
          <w:lang w:val="en-US"/>
        </w:rPr>
        <w:t>Computer</w:t>
      </w:r>
      <w:r w:rsidRPr="00E46F64">
        <w:rPr>
          <w:i/>
          <w:sz w:val="32"/>
          <w:szCs w:val="32"/>
        </w:rPr>
        <w:t xml:space="preserve"> </w:t>
      </w:r>
      <w:r w:rsidRPr="00E46F64">
        <w:rPr>
          <w:i/>
          <w:sz w:val="32"/>
          <w:szCs w:val="32"/>
          <w:lang w:val="en-US"/>
        </w:rPr>
        <w:t>Week</w:t>
      </w:r>
      <w:r w:rsidRPr="00E46F64">
        <w:rPr>
          <w:i/>
          <w:sz w:val="32"/>
          <w:szCs w:val="32"/>
        </w:rPr>
        <w:t xml:space="preserve">» в 1996 году, показали, что в общей сложности текстовые процессоры используют 95% </w:t>
      </w:r>
      <w:proofErr w:type="spellStart"/>
      <w:r w:rsidRPr="00E46F64">
        <w:rPr>
          <w:i/>
          <w:sz w:val="32"/>
          <w:szCs w:val="32"/>
        </w:rPr>
        <w:t>респодентов</w:t>
      </w:r>
      <w:proofErr w:type="spellEnd"/>
      <w:r w:rsidRPr="00E46F64">
        <w:rPr>
          <w:i/>
          <w:sz w:val="32"/>
          <w:szCs w:val="32"/>
        </w:rPr>
        <w:t>. Относительная популярность текстовых редакторов:</w:t>
      </w:r>
    </w:p>
    <w:p w:rsidR="003D1A25" w:rsidRPr="00E46F64" w:rsidRDefault="003D1A25" w:rsidP="003D1A25">
      <w:pPr>
        <w:numPr>
          <w:ilvl w:val="12"/>
          <w:numId w:val="0"/>
        </w:numPr>
        <w:tabs>
          <w:tab w:val="left" w:pos="2268"/>
          <w:tab w:val="left" w:pos="3402"/>
          <w:tab w:val="left" w:pos="5670"/>
        </w:tabs>
        <w:ind w:left="720"/>
        <w:jc w:val="both"/>
        <w:rPr>
          <w:i/>
          <w:sz w:val="32"/>
          <w:szCs w:val="32"/>
        </w:rPr>
      </w:pPr>
      <w:r w:rsidRPr="0094392A">
        <w:rPr>
          <w:i/>
          <w:sz w:val="32"/>
          <w:szCs w:val="32"/>
        </w:rPr>
        <w:tab/>
      </w:r>
      <w:r w:rsidRPr="00E46F64">
        <w:rPr>
          <w:i/>
          <w:sz w:val="32"/>
          <w:szCs w:val="32"/>
          <w:lang w:val="en-US"/>
        </w:rPr>
        <w:t>Word</w:t>
      </w:r>
      <w:r w:rsidRPr="00E46F64">
        <w:rPr>
          <w:i/>
          <w:sz w:val="32"/>
          <w:szCs w:val="32"/>
        </w:rPr>
        <w:t xml:space="preserve"> 6.0</w:t>
      </w:r>
      <w:r w:rsidRPr="00E46F64">
        <w:rPr>
          <w:i/>
          <w:sz w:val="32"/>
          <w:szCs w:val="32"/>
        </w:rPr>
        <w:tab/>
        <w:t>73,2%</w:t>
      </w:r>
    </w:p>
    <w:p w:rsidR="003D1A25" w:rsidRPr="00E46F64" w:rsidRDefault="003D1A25" w:rsidP="003D1A25">
      <w:pPr>
        <w:numPr>
          <w:ilvl w:val="12"/>
          <w:numId w:val="0"/>
        </w:numPr>
        <w:tabs>
          <w:tab w:val="left" w:pos="2268"/>
          <w:tab w:val="left" w:pos="3402"/>
          <w:tab w:val="left" w:pos="5670"/>
        </w:tabs>
        <w:ind w:left="720"/>
        <w:jc w:val="both"/>
        <w:rPr>
          <w:b/>
          <w:i/>
          <w:sz w:val="32"/>
          <w:szCs w:val="32"/>
        </w:rPr>
      </w:pPr>
      <w:r w:rsidRPr="0094392A">
        <w:rPr>
          <w:i/>
          <w:sz w:val="32"/>
          <w:szCs w:val="32"/>
        </w:rPr>
        <w:tab/>
      </w:r>
      <w:r w:rsidRPr="00E46F64">
        <w:rPr>
          <w:i/>
          <w:sz w:val="32"/>
          <w:szCs w:val="32"/>
        </w:rPr>
        <w:t>Лексикон</w:t>
      </w:r>
      <w:r w:rsidRPr="00E46F64">
        <w:rPr>
          <w:i/>
          <w:sz w:val="32"/>
          <w:szCs w:val="32"/>
        </w:rPr>
        <w:tab/>
        <w:t>8,2%</w:t>
      </w:r>
    </w:p>
    <w:p w:rsidR="003D1A25" w:rsidRPr="00E46F64" w:rsidRDefault="003D1A25" w:rsidP="003D1A25">
      <w:pPr>
        <w:numPr>
          <w:ilvl w:val="12"/>
          <w:numId w:val="0"/>
        </w:numPr>
        <w:tabs>
          <w:tab w:val="left" w:pos="2268"/>
          <w:tab w:val="left" w:pos="3402"/>
          <w:tab w:val="left" w:pos="5670"/>
        </w:tabs>
        <w:ind w:left="720"/>
        <w:jc w:val="both"/>
        <w:rPr>
          <w:i/>
          <w:sz w:val="32"/>
          <w:szCs w:val="32"/>
        </w:rPr>
      </w:pPr>
      <w:r w:rsidRPr="0094392A">
        <w:rPr>
          <w:i/>
          <w:sz w:val="32"/>
          <w:szCs w:val="32"/>
        </w:rPr>
        <w:tab/>
      </w:r>
      <w:proofErr w:type="spellStart"/>
      <w:r w:rsidRPr="00E46F64">
        <w:rPr>
          <w:i/>
          <w:sz w:val="32"/>
          <w:szCs w:val="32"/>
          <w:lang w:val="en-US"/>
        </w:rPr>
        <w:t>Multiedit</w:t>
      </w:r>
      <w:proofErr w:type="spellEnd"/>
      <w:r w:rsidRPr="0094392A">
        <w:rPr>
          <w:i/>
          <w:sz w:val="32"/>
          <w:szCs w:val="32"/>
        </w:rPr>
        <w:tab/>
        <w:t>7,2%</w:t>
      </w:r>
    </w:p>
    <w:p w:rsidR="003D1A25" w:rsidRPr="00CF4EE7" w:rsidRDefault="003D1A25" w:rsidP="003D1A25">
      <w:pPr>
        <w:numPr>
          <w:ilvl w:val="0"/>
          <w:numId w:val="10"/>
        </w:numPr>
        <w:tabs>
          <w:tab w:val="left" w:pos="1276"/>
        </w:tabs>
        <w:overflowPunct w:val="0"/>
        <w:autoSpaceDE w:val="0"/>
        <w:autoSpaceDN w:val="0"/>
        <w:adjustRightInd w:val="0"/>
        <w:ind w:left="1276" w:hanging="556"/>
        <w:jc w:val="both"/>
        <w:textAlignment w:val="baseline"/>
        <w:rPr>
          <w:b/>
          <w:sz w:val="32"/>
          <w:szCs w:val="32"/>
        </w:rPr>
      </w:pPr>
      <w:r w:rsidRPr="00DC1D38">
        <w:rPr>
          <w:sz w:val="32"/>
          <w:szCs w:val="32"/>
        </w:rPr>
        <w:t xml:space="preserve">Сохраните измененный текст на жестком диске в </w:t>
      </w:r>
      <w:r>
        <w:rPr>
          <w:sz w:val="32"/>
          <w:szCs w:val="32"/>
        </w:rPr>
        <w:t xml:space="preserve">свое </w:t>
      </w:r>
      <w:r w:rsidRPr="00DC1D38">
        <w:rPr>
          <w:sz w:val="32"/>
          <w:szCs w:val="32"/>
        </w:rPr>
        <w:t>папке.</w:t>
      </w:r>
    </w:p>
    <w:p w:rsidR="003D1A25" w:rsidRPr="00B82B1E" w:rsidRDefault="003D1A25" w:rsidP="003D1A25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82B1E">
        <w:rPr>
          <w:sz w:val="32"/>
          <w:szCs w:val="32"/>
        </w:rPr>
        <w:t xml:space="preserve">Сохраните свой файл на </w:t>
      </w:r>
      <w:proofErr w:type="spellStart"/>
      <w:r>
        <w:rPr>
          <w:sz w:val="32"/>
          <w:szCs w:val="32"/>
        </w:rPr>
        <w:t>флеш</w:t>
      </w:r>
      <w:proofErr w:type="spellEnd"/>
      <w:r>
        <w:rPr>
          <w:sz w:val="32"/>
          <w:szCs w:val="32"/>
        </w:rPr>
        <w:t>-карте</w:t>
      </w:r>
      <w:r w:rsidRPr="00B82B1E">
        <w:rPr>
          <w:sz w:val="32"/>
          <w:szCs w:val="32"/>
        </w:rPr>
        <w:t>.</w:t>
      </w:r>
    </w:p>
    <w:p w:rsidR="003D1A25" w:rsidRPr="00BF03EB" w:rsidRDefault="003D1A25" w:rsidP="003D1A25">
      <w:pPr>
        <w:ind w:firstLine="567"/>
        <w:rPr>
          <w:b/>
          <w:i/>
          <w:sz w:val="32"/>
          <w:szCs w:val="32"/>
        </w:rPr>
      </w:pPr>
      <w:bookmarkStart w:id="26" w:name="_Toc414353426"/>
      <w:bookmarkStart w:id="27" w:name="_Toc414354693"/>
      <w:bookmarkStart w:id="28" w:name="_Toc414355035"/>
      <w:bookmarkStart w:id="29" w:name="_Toc414947098"/>
      <w:bookmarkStart w:id="30" w:name="_Toc415563749"/>
      <w:r>
        <w:rPr>
          <w:b/>
          <w:i/>
          <w:sz w:val="32"/>
          <w:szCs w:val="32"/>
          <w:lang w:val="en-US"/>
        </w:rPr>
        <w:t>IV</w:t>
      </w:r>
      <w:r w:rsidRPr="00BF03EB">
        <w:rPr>
          <w:b/>
          <w:i/>
          <w:sz w:val="32"/>
          <w:szCs w:val="32"/>
        </w:rPr>
        <w:t>. Основы обработки графической информации.</w:t>
      </w:r>
      <w:bookmarkEnd w:id="26"/>
      <w:bookmarkEnd w:id="27"/>
      <w:bookmarkEnd w:id="28"/>
      <w:bookmarkEnd w:id="29"/>
      <w:bookmarkEnd w:id="30"/>
    </w:p>
    <w:p w:rsidR="003D1A25" w:rsidRPr="00BF03EB" w:rsidRDefault="003D1A25" w:rsidP="003D1A25">
      <w:pPr>
        <w:ind w:firstLine="851"/>
        <w:rPr>
          <w:b/>
          <w:i/>
          <w:sz w:val="32"/>
          <w:szCs w:val="32"/>
        </w:rPr>
      </w:pPr>
      <w:bookmarkStart w:id="31" w:name="_Toc414353427"/>
      <w:bookmarkStart w:id="32" w:name="_Toc414354694"/>
      <w:bookmarkStart w:id="33" w:name="_Toc414355036"/>
      <w:bookmarkStart w:id="34" w:name="_Toc414947099"/>
      <w:bookmarkStart w:id="35" w:name="_Toc415563750"/>
      <w:r w:rsidRPr="00BF03EB">
        <w:rPr>
          <w:b/>
          <w:i/>
          <w:sz w:val="32"/>
          <w:szCs w:val="32"/>
          <w:lang w:val="en-US"/>
        </w:rPr>
        <w:t>I</w:t>
      </w:r>
      <w:r w:rsidRPr="00BF03EB">
        <w:rPr>
          <w:b/>
          <w:i/>
          <w:sz w:val="32"/>
          <w:szCs w:val="32"/>
        </w:rPr>
        <w:t xml:space="preserve"> часть. Создание и редактирование таблиц.</w:t>
      </w:r>
      <w:bookmarkEnd w:id="31"/>
      <w:bookmarkEnd w:id="32"/>
      <w:bookmarkEnd w:id="33"/>
      <w:bookmarkEnd w:id="34"/>
      <w:bookmarkEnd w:id="35"/>
    </w:p>
    <w:p w:rsidR="003D1A25" w:rsidRPr="00A618F3" w:rsidRDefault="003D1A25" w:rsidP="003D1A25">
      <w:pPr>
        <w:numPr>
          <w:ilvl w:val="0"/>
          <w:numId w:val="12"/>
        </w:numPr>
        <w:tabs>
          <w:tab w:val="left" w:pos="426"/>
          <w:tab w:val="left" w:pos="851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A618F3">
        <w:rPr>
          <w:sz w:val="32"/>
          <w:szCs w:val="32"/>
        </w:rPr>
        <w:t>Вставьте в текст таблицу</w:t>
      </w:r>
      <w:r>
        <w:rPr>
          <w:sz w:val="32"/>
          <w:szCs w:val="32"/>
        </w:rPr>
        <w:t xml:space="preserve">, </w:t>
      </w:r>
      <w:r w:rsidRPr="00A618F3">
        <w:rPr>
          <w:sz w:val="32"/>
          <w:szCs w:val="32"/>
        </w:rPr>
        <w:t xml:space="preserve">состоящую из 4 столбцов и 4 </w:t>
      </w:r>
      <w:proofErr w:type="gramStart"/>
      <w:r w:rsidRPr="00A618F3">
        <w:rPr>
          <w:sz w:val="32"/>
          <w:szCs w:val="32"/>
        </w:rPr>
        <w:t>строк</w:t>
      </w:r>
      <w:r>
        <w:rPr>
          <w:sz w:val="32"/>
          <w:szCs w:val="32"/>
        </w:rPr>
        <w:t>,  выбрав</w:t>
      </w:r>
      <w:proofErr w:type="gramEnd"/>
      <w:r>
        <w:rPr>
          <w:sz w:val="32"/>
          <w:szCs w:val="32"/>
        </w:rPr>
        <w:t xml:space="preserve"> раздел «Таблица» вкладки «Вставка»</w:t>
      </w:r>
      <w:r w:rsidRPr="00A618F3">
        <w:rPr>
          <w:sz w:val="32"/>
          <w:szCs w:val="32"/>
        </w:rPr>
        <w:t>.</w:t>
      </w:r>
    </w:p>
    <w:p w:rsidR="003D1A25" w:rsidRPr="006E11F6" w:rsidRDefault="003D1A25" w:rsidP="003D1A25">
      <w:pPr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 w:rsidRPr="00A618F3">
        <w:rPr>
          <w:sz w:val="32"/>
          <w:szCs w:val="32"/>
        </w:rPr>
        <w:t>Измените ширину столбцов с помощью масштабной линейки.</w:t>
      </w:r>
    </w:p>
    <w:p w:rsidR="003D1A25" w:rsidRPr="00A618F3" w:rsidRDefault="003D1A25" w:rsidP="003D1A25">
      <w:pPr>
        <w:numPr>
          <w:ilvl w:val="12"/>
          <w:numId w:val="0"/>
        </w:numPr>
        <w:ind w:left="705"/>
        <w:jc w:val="both"/>
        <w:rPr>
          <w:b/>
          <w:sz w:val="32"/>
          <w:szCs w:val="32"/>
        </w:rPr>
      </w:pPr>
      <w:r>
        <w:rPr>
          <w:sz w:val="32"/>
          <w:szCs w:val="32"/>
        </w:rPr>
        <w:t>3</w:t>
      </w:r>
      <w:r w:rsidRPr="00A618F3">
        <w:rPr>
          <w:sz w:val="32"/>
          <w:szCs w:val="32"/>
        </w:rPr>
        <w:t>. Отредактируйте таблицу</w:t>
      </w:r>
    </w:p>
    <w:p w:rsidR="003D1A25" w:rsidRPr="00A618F3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76"/>
        <w:jc w:val="both"/>
        <w:textAlignment w:val="baseline"/>
        <w:rPr>
          <w:b/>
          <w:sz w:val="32"/>
          <w:szCs w:val="32"/>
        </w:rPr>
      </w:pPr>
      <w:r w:rsidRPr="00A618F3">
        <w:rPr>
          <w:sz w:val="32"/>
          <w:szCs w:val="32"/>
        </w:rPr>
        <w:t xml:space="preserve"> добавьте </w:t>
      </w:r>
      <w:r>
        <w:rPr>
          <w:sz w:val="32"/>
          <w:szCs w:val="32"/>
        </w:rPr>
        <w:t>две строки</w:t>
      </w:r>
      <w:r w:rsidRPr="00A618F3">
        <w:rPr>
          <w:sz w:val="32"/>
          <w:szCs w:val="32"/>
        </w:rPr>
        <w:t xml:space="preserve"> в начало таблицы;</w:t>
      </w:r>
    </w:p>
    <w:p w:rsidR="003D1A25" w:rsidRPr="00A618F3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76"/>
        <w:jc w:val="both"/>
        <w:textAlignment w:val="baseline"/>
        <w:rPr>
          <w:b/>
          <w:sz w:val="32"/>
          <w:szCs w:val="32"/>
        </w:rPr>
      </w:pPr>
      <w:r w:rsidRPr="00A618F3">
        <w:rPr>
          <w:sz w:val="32"/>
          <w:szCs w:val="32"/>
        </w:rPr>
        <w:t xml:space="preserve"> добавьте одновременно две строки в любом месте таблицы;</w:t>
      </w:r>
    </w:p>
    <w:p w:rsidR="003D1A25" w:rsidRPr="00A618F3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76"/>
        <w:jc w:val="both"/>
        <w:textAlignment w:val="baseline"/>
        <w:rPr>
          <w:b/>
          <w:sz w:val="32"/>
          <w:szCs w:val="32"/>
        </w:rPr>
      </w:pPr>
      <w:r w:rsidRPr="00A618F3">
        <w:rPr>
          <w:sz w:val="32"/>
          <w:szCs w:val="32"/>
        </w:rPr>
        <w:t xml:space="preserve"> добавьте строку в конце таблицы (с помощью клав </w:t>
      </w:r>
      <w:r w:rsidRPr="00A618F3">
        <w:rPr>
          <w:sz w:val="32"/>
          <w:szCs w:val="32"/>
          <w:lang w:val="en-US"/>
        </w:rPr>
        <w:t>Tab</w:t>
      </w:r>
      <w:r w:rsidRPr="00A618F3">
        <w:rPr>
          <w:sz w:val="32"/>
          <w:szCs w:val="32"/>
        </w:rPr>
        <w:t>);</w:t>
      </w:r>
    </w:p>
    <w:p w:rsidR="003D1A25" w:rsidRPr="00A618F3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76"/>
        <w:jc w:val="both"/>
        <w:textAlignment w:val="baseline"/>
        <w:rPr>
          <w:b/>
          <w:sz w:val="32"/>
          <w:szCs w:val="32"/>
        </w:rPr>
      </w:pPr>
      <w:r w:rsidRPr="00A618F3">
        <w:rPr>
          <w:sz w:val="32"/>
          <w:szCs w:val="32"/>
        </w:rPr>
        <w:t xml:space="preserve"> вставьте несколько пустых колонок;</w:t>
      </w:r>
    </w:p>
    <w:p w:rsidR="003D1A25" w:rsidRPr="00A618F3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1276"/>
        <w:jc w:val="both"/>
        <w:textAlignment w:val="baseline"/>
        <w:rPr>
          <w:b/>
          <w:sz w:val="32"/>
          <w:szCs w:val="32"/>
        </w:rPr>
      </w:pPr>
      <w:r w:rsidRPr="00A618F3">
        <w:rPr>
          <w:sz w:val="32"/>
          <w:szCs w:val="32"/>
        </w:rPr>
        <w:t xml:space="preserve">удалите вставленные элементы таблицы (строки и столбцы), кроме </w:t>
      </w:r>
      <w:r>
        <w:rPr>
          <w:sz w:val="32"/>
          <w:szCs w:val="32"/>
        </w:rPr>
        <w:t xml:space="preserve">двух </w:t>
      </w:r>
      <w:proofErr w:type="gramStart"/>
      <w:r w:rsidRPr="00A618F3">
        <w:rPr>
          <w:sz w:val="32"/>
          <w:szCs w:val="32"/>
        </w:rPr>
        <w:t>перв</w:t>
      </w:r>
      <w:r>
        <w:rPr>
          <w:sz w:val="32"/>
          <w:szCs w:val="32"/>
        </w:rPr>
        <w:t>ых</w:t>
      </w:r>
      <w:r w:rsidRPr="00A618F3">
        <w:rPr>
          <w:sz w:val="32"/>
          <w:szCs w:val="32"/>
        </w:rPr>
        <w:t xml:space="preserve">  строк</w:t>
      </w:r>
      <w:proofErr w:type="gramEnd"/>
      <w:r w:rsidRPr="00A618F3">
        <w:rPr>
          <w:sz w:val="32"/>
          <w:szCs w:val="32"/>
        </w:rPr>
        <w:t>;</w:t>
      </w:r>
    </w:p>
    <w:p w:rsidR="003D1A25" w:rsidRDefault="003D1A25" w:rsidP="003D1A25">
      <w:pPr>
        <w:numPr>
          <w:ilvl w:val="0"/>
          <w:numId w:val="7"/>
        </w:numPr>
        <w:tabs>
          <w:tab w:val="left" w:pos="1134"/>
        </w:tabs>
        <w:overflowPunct w:val="0"/>
        <w:autoSpaceDE w:val="0"/>
        <w:autoSpaceDN w:val="0"/>
        <w:adjustRightInd w:val="0"/>
        <w:ind w:left="1243"/>
        <w:jc w:val="both"/>
        <w:textAlignment w:val="baseline"/>
        <w:rPr>
          <w:sz w:val="32"/>
          <w:szCs w:val="32"/>
        </w:rPr>
      </w:pPr>
      <w:r w:rsidRPr="00A618F3">
        <w:rPr>
          <w:sz w:val="32"/>
          <w:szCs w:val="32"/>
        </w:rPr>
        <w:t>осуществите объединение ячеек "январь", "февраль", "март"</w:t>
      </w:r>
    </w:p>
    <w:p w:rsidR="003D1A25" w:rsidRDefault="003D1A25" w:rsidP="003D1A25">
      <w:pPr>
        <w:tabs>
          <w:tab w:val="left" w:pos="108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>В результате всех действий вид таблицы должен соответствовать представленному на рисунке.</w:t>
      </w:r>
    </w:p>
    <w:p w:rsidR="003D1A25" w:rsidRDefault="003D1A25" w:rsidP="003D1A25">
      <w:pPr>
        <w:tabs>
          <w:tab w:val="left" w:pos="108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32"/>
          <w:szCs w:val="32"/>
        </w:rPr>
      </w:pPr>
    </w:p>
    <w:tbl>
      <w:tblPr>
        <w:tblW w:w="0" w:type="auto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3"/>
        <w:gridCol w:w="1440"/>
        <w:gridCol w:w="1440"/>
        <w:gridCol w:w="1440"/>
        <w:gridCol w:w="1980"/>
      </w:tblGrid>
      <w:tr w:rsidR="003D1A25" w:rsidRPr="006E11F6" w:rsidTr="004E21C9">
        <w:tc>
          <w:tcPr>
            <w:tcW w:w="2493" w:type="dxa"/>
            <w:tcBorders>
              <w:top w:val="single" w:sz="6" w:space="0" w:color="auto"/>
              <w:right w:val="nil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</w:p>
        </w:tc>
        <w:tc>
          <w:tcPr>
            <w:tcW w:w="4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МЕСЯЦЫ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 xml:space="preserve">     СУММА</w:t>
            </w:r>
          </w:p>
        </w:tc>
      </w:tr>
      <w:tr w:rsidR="003D1A25" w:rsidRPr="006E11F6" w:rsidTr="004E21C9">
        <w:tc>
          <w:tcPr>
            <w:tcW w:w="2493" w:type="dxa"/>
            <w:tcBorders>
              <w:top w:val="nil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январь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февраль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март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</w:p>
        </w:tc>
      </w:tr>
      <w:tr w:rsidR="003D1A25" w:rsidRPr="006E11F6" w:rsidTr="004E21C9">
        <w:tc>
          <w:tcPr>
            <w:tcW w:w="2493" w:type="dxa"/>
            <w:tcBorders>
              <w:top w:val="nil"/>
              <w:right w:val="nil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Объем продаж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420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320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420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</w:tr>
      <w:tr w:rsidR="003D1A25" w:rsidRPr="006E11F6" w:rsidTr="004E21C9">
        <w:tc>
          <w:tcPr>
            <w:tcW w:w="2493" w:type="dxa"/>
            <w:tcBorders>
              <w:right w:val="nil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Затраты на покупку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140</w:t>
            </w:r>
          </w:p>
        </w:tc>
        <w:tc>
          <w:tcPr>
            <w:tcW w:w="1440" w:type="dxa"/>
            <w:tcBorders>
              <w:left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123</w:t>
            </w:r>
          </w:p>
        </w:tc>
        <w:tc>
          <w:tcPr>
            <w:tcW w:w="1440" w:type="dxa"/>
            <w:tcBorders>
              <w:left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150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</w:tr>
      <w:tr w:rsidR="003D1A25" w:rsidRPr="006E11F6" w:rsidTr="004E21C9">
        <w:tc>
          <w:tcPr>
            <w:tcW w:w="2493" w:type="dxa"/>
            <w:tcBorders>
              <w:right w:val="nil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Доставка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60</w:t>
            </w:r>
          </w:p>
        </w:tc>
        <w:tc>
          <w:tcPr>
            <w:tcW w:w="1440" w:type="dxa"/>
            <w:tcBorders>
              <w:left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66</w:t>
            </w:r>
          </w:p>
        </w:tc>
        <w:tc>
          <w:tcPr>
            <w:tcW w:w="1440" w:type="dxa"/>
            <w:tcBorders>
              <w:left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98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</w:tr>
      <w:tr w:rsidR="003D1A25" w:rsidRPr="006E11F6" w:rsidTr="004E21C9">
        <w:tc>
          <w:tcPr>
            <w:tcW w:w="2493" w:type="dxa"/>
            <w:tcBorders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Доход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</w:tcBorders>
          </w:tcPr>
          <w:p w:rsidR="003D1A25" w:rsidRPr="006E11F6" w:rsidRDefault="003D1A25" w:rsidP="004E21C9">
            <w:pPr>
              <w:jc w:val="center"/>
              <w:rPr>
                <w:sz w:val="32"/>
                <w:szCs w:val="32"/>
              </w:rPr>
            </w:pPr>
            <w:r w:rsidRPr="006E11F6">
              <w:rPr>
                <w:sz w:val="32"/>
                <w:szCs w:val="32"/>
              </w:rPr>
              <w:t>?</w:t>
            </w:r>
          </w:p>
        </w:tc>
      </w:tr>
    </w:tbl>
    <w:p w:rsidR="003D1A25" w:rsidRPr="00A618F3" w:rsidRDefault="003D1A25" w:rsidP="003D1A25">
      <w:pPr>
        <w:tabs>
          <w:tab w:val="left" w:pos="108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sz w:val="32"/>
          <w:szCs w:val="32"/>
        </w:rPr>
      </w:pPr>
    </w:p>
    <w:p w:rsidR="003D1A25" w:rsidRDefault="003D1A25" w:rsidP="003D1A25">
      <w:pPr>
        <w:numPr>
          <w:ilvl w:val="0"/>
          <w:numId w:val="14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A618F3">
        <w:rPr>
          <w:sz w:val="32"/>
          <w:szCs w:val="32"/>
        </w:rPr>
        <w:t>Выровняйте числовые данные</w:t>
      </w:r>
      <w:r>
        <w:rPr>
          <w:sz w:val="32"/>
          <w:szCs w:val="32"/>
        </w:rPr>
        <w:t xml:space="preserve">, а также данные первых двух строк </w:t>
      </w:r>
      <w:r w:rsidRPr="00A618F3">
        <w:rPr>
          <w:sz w:val="32"/>
          <w:szCs w:val="32"/>
        </w:rPr>
        <w:t>по центру.</w:t>
      </w:r>
      <w:r w:rsidRPr="006E11F6">
        <w:rPr>
          <w:sz w:val="32"/>
          <w:szCs w:val="32"/>
        </w:rPr>
        <w:t xml:space="preserve"> </w:t>
      </w:r>
    </w:p>
    <w:p w:rsidR="003D1A25" w:rsidRPr="00A618F3" w:rsidRDefault="003D1A25" w:rsidP="003D1A25">
      <w:pPr>
        <w:numPr>
          <w:ilvl w:val="0"/>
          <w:numId w:val="14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A618F3">
        <w:rPr>
          <w:sz w:val="32"/>
          <w:szCs w:val="32"/>
        </w:rPr>
        <w:t>Осуществите обрамление таблицы.</w:t>
      </w:r>
    </w:p>
    <w:p w:rsidR="003D1A25" w:rsidRPr="006E11F6" w:rsidRDefault="003D1A25" w:rsidP="003D1A25">
      <w:pPr>
        <w:numPr>
          <w:ilvl w:val="0"/>
          <w:numId w:val="14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6E11F6">
        <w:rPr>
          <w:sz w:val="32"/>
          <w:szCs w:val="32"/>
        </w:rPr>
        <w:t>«Шапку» таблицы залейте каким-либо узором.</w:t>
      </w:r>
    </w:p>
    <w:p w:rsidR="003D1A25" w:rsidRDefault="003D1A25" w:rsidP="003D1A25">
      <w:pPr>
        <w:numPr>
          <w:ilvl w:val="0"/>
          <w:numId w:val="14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6E11F6">
        <w:rPr>
          <w:sz w:val="32"/>
          <w:szCs w:val="32"/>
        </w:rPr>
        <w:t>Поменяйте цвет шрифта вычисляемых параметров на красный.</w:t>
      </w:r>
    </w:p>
    <w:p w:rsidR="003D1A25" w:rsidRDefault="003D1A25" w:rsidP="003D1A25">
      <w:pPr>
        <w:numPr>
          <w:ilvl w:val="0"/>
          <w:numId w:val="14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Рассчитайте таблицу: </w:t>
      </w:r>
    </w:p>
    <w:p w:rsidR="003D1A25" w:rsidRPr="002A726C" w:rsidRDefault="003D1A25" w:rsidP="003D1A25">
      <w:pPr>
        <w:numPr>
          <w:ilvl w:val="0"/>
          <w:numId w:val="29"/>
        </w:numPr>
        <w:tabs>
          <w:tab w:val="clear" w:pos="405"/>
          <w:tab w:val="num" w:pos="1560"/>
        </w:tabs>
        <w:ind w:left="1559" w:hanging="425"/>
        <w:jc w:val="both"/>
        <w:rPr>
          <w:color w:val="454545"/>
          <w:sz w:val="32"/>
          <w:szCs w:val="32"/>
        </w:rPr>
      </w:pPr>
      <w:r>
        <w:rPr>
          <w:color w:val="454545"/>
          <w:sz w:val="32"/>
          <w:szCs w:val="32"/>
        </w:rPr>
        <w:t>в</w:t>
      </w:r>
      <w:r w:rsidRPr="002A726C">
        <w:rPr>
          <w:color w:val="454545"/>
          <w:sz w:val="32"/>
          <w:szCs w:val="32"/>
        </w:rPr>
        <w:t>ыделите ячейку таблицы, в которой должен находиться результат. Если ячейка не пустая, удалите ее содержи</w:t>
      </w:r>
      <w:r>
        <w:rPr>
          <w:color w:val="454545"/>
          <w:sz w:val="32"/>
          <w:szCs w:val="32"/>
        </w:rPr>
        <w:t>мое;</w:t>
      </w:r>
    </w:p>
    <w:p w:rsidR="003D1A25" w:rsidRPr="002A726C" w:rsidRDefault="003D1A25" w:rsidP="003D1A25">
      <w:pPr>
        <w:numPr>
          <w:ilvl w:val="0"/>
          <w:numId w:val="29"/>
        </w:numPr>
        <w:tabs>
          <w:tab w:val="clear" w:pos="405"/>
          <w:tab w:val="num" w:pos="1560"/>
        </w:tabs>
        <w:ind w:left="1559" w:hanging="425"/>
        <w:rPr>
          <w:color w:val="454545"/>
          <w:sz w:val="32"/>
          <w:szCs w:val="32"/>
        </w:rPr>
      </w:pPr>
      <w:r>
        <w:rPr>
          <w:color w:val="454545"/>
          <w:sz w:val="32"/>
          <w:szCs w:val="32"/>
        </w:rPr>
        <w:t>в</w:t>
      </w:r>
      <w:r w:rsidRPr="002A726C">
        <w:rPr>
          <w:color w:val="454545"/>
          <w:sz w:val="32"/>
          <w:szCs w:val="32"/>
        </w:rPr>
        <w:t xml:space="preserve"> разделе </w:t>
      </w:r>
      <w:r>
        <w:rPr>
          <w:color w:val="454545"/>
          <w:sz w:val="32"/>
          <w:szCs w:val="32"/>
        </w:rPr>
        <w:t>«</w:t>
      </w:r>
      <w:r w:rsidRPr="002A726C">
        <w:rPr>
          <w:bCs/>
          <w:color w:val="454545"/>
          <w:sz w:val="32"/>
          <w:szCs w:val="32"/>
        </w:rPr>
        <w:t>Работа с таблицами</w:t>
      </w:r>
      <w:r>
        <w:rPr>
          <w:color w:val="454545"/>
          <w:sz w:val="32"/>
          <w:szCs w:val="32"/>
        </w:rPr>
        <w:t>»</w:t>
      </w:r>
      <w:r w:rsidRPr="002A726C">
        <w:rPr>
          <w:color w:val="454545"/>
          <w:sz w:val="32"/>
          <w:szCs w:val="32"/>
        </w:rPr>
        <w:t xml:space="preserve"> на вкладке </w:t>
      </w:r>
      <w:r>
        <w:rPr>
          <w:color w:val="454545"/>
          <w:sz w:val="32"/>
          <w:szCs w:val="32"/>
        </w:rPr>
        <w:t>«</w:t>
      </w:r>
      <w:r w:rsidRPr="002A726C">
        <w:rPr>
          <w:bCs/>
          <w:color w:val="454545"/>
          <w:sz w:val="32"/>
          <w:szCs w:val="32"/>
        </w:rPr>
        <w:t>Макет</w:t>
      </w:r>
      <w:r>
        <w:rPr>
          <w:bCs/>
          <w:color w:val="454545"/>
          <w:sz w:val="32"/>
          <w:szCs w:val="32"/>
        </w:rPr>
        <w:t>»</w:t>
      </w:r>
      <w:r w:rsidRPr="002A726C">
        <w:rPr>
          <w:color w:val="454545"/>
          <w:sz w:val="32"/>
          <w:szCs w:val="32"/>
        </w:rPr>
        <w:t xml:space="preserve"> в группе </w:t>
      </w:r>
      <w:r>
        <w:rPr>
          <w:color w:val="454545"/>
          <w:sz w:val="32"/>
          <w:szCs w:val="32"/>
        </w:rPr>
        <w:t>«</w:t>
      </w:r>
      <w:r w:rsidRPr="002A726C">
        <w:rPr>
          <w:bCs/>
          <w:color w:val="454545"/>
          <w:sz w:val="32"/>
          <w:szCs w:val="32"/>
        </w:rPr>
        <w:t>Данные</w:t>
      </w:r>
      <w:r>
        <w:rPr>
          <w:bCs/>
          <w:color w:val="454545"/>
          <w:sz w:val="32"/>
          <w:szCs w:val="32"/>
        </w:rPr>
        <w:t>»</w:t>
      </w:r>
      <w:r w:rsidRPr="002A726C">
        <w:rPr>
          <w:color w:val="454545"/>
          <w:sz w:val="32"/>
          <w:szCs w:val="32"/>
        </w:rPr>
        <w:t xml:space="preserve"> нажмите кнопку </w:t>
      </w:r>
      <w:r>
        <w:rPr>
          <w:color w:val="454545"/>
          <w:sz w:val="32"/>
          <w:szCs w:val="32"/>
        </w:rPr>
        <w:t>«</w:t>
      </w:r>
      <w:r w:rsidRPr="002A726C">
        <w:rPr>
          <w:bCs/>
          <w:color w:val="454545"/>
          <w:sz w:val="32"/>
          <w:szCs w:val="32"/>
        </w:rPr>
        <w:t>Формула</w:t>
      </w:r>
      <w:r>
        <w:rPr>
          <w:bCs/>
          <w:color w:val="454545"/>
          <w:sz w:val="32"/>
          <w:szCs w:val="32"/>
        </w:rPr>
        <w:t>»;</w:t>
      </w:r>
      <w:r w:rsidRPr="002A726C">
        <w:rPr>
          <w:color w:val="454545"/>
          <w:sz w:val="32"/>
          <w:szCs w:val="32"/>
        </w:rPr>
        <w:t xml:space="preserve"> </w:t>
      </w:r>
    </w:p>
    <w:p w:rsidR="003D1A25" w:rsidRPr="002A726C" w:rsidRDefault="003D1A25" w:rsidP="003D1A25">
      <w:pPr>
        <w:numPr>
          <w:ilvl w:val="0"/>
          <w:numId w:val="29"/>
        </w:numPr>
        <w:tabs>
          <w:tab w:val="clear" w:pos="405"/>
          <w:tab w:val="num" w:pos="1560"/>
        </w:tabs>
        <w:ind w:left="1559" w:hanging="425"/>
        <w:rPr>
          <w:color w:val="454545"/>
          <w:sz w:val="32"/>
          <w:szCs w:val="32"/>
        </w:rPr>
      </w:pPr>
      <w:r>
        <w:rPr>
          <w:color w:val="454545"/>
          <w:sz w:val="32"/>
          <w:szCs w:val="32"/>
        </w:rPr>
        <w:t>с</w:t>
      </w:r>
      <w:r w:rsidRPr="002A726C">
        <w:rPr>
          <w:color w:val="454545"/>
          <w:sz w:val="32"/>
          <w:szCs w:val="32"/>
        </w:rPr>
        <w:t xml:space="preserve"> помощью диалогового окна </w:t>
      </w:r>
      <w:r>
        <w:rPr>
          <w:color w:val="454545"/>
          <w:sz w:val="32"/>
          <w:szCs w:val="32"/>
        </w:rPr>
        <w:t>«</w:t>
      </w:r>
      <w:r w:rsidRPr="002A726C">
        <w:rPr>
          <w:bCs/>
          <w:color w:val="454545"/>
          <w:sz w:val="32"/>
          <w:szCs w:val="32"/>
        </w:rPr>
        <w:t>Формула</w:t>
      </w:r>
      <w:r>
        <w:rPr>
          <w:bCs/>
          <w:color w:val="454545"/>
          <w:sz w:val="32"/>
          <w:szCs w:val="32"/>
        </w:rPr>
        <w:t>»</w:t>
      </w:r>
      <w:r w:rsidRPr="002A726C">
        <w:rPr>
          <w:color w:val="454545"/>
          <w:sz w:val="32"/>
          <w:szCs w:val="32"/>
        </w:rPr>
        <w:t xml:space="preserve"> создайте формулу.</w:t>
      </w:r>
    </w:p>
    <w:p w:rsidR="003D1A25" w:rsidRPr="002679C0" w:rsidRDefault="003D1A25" w:rsidP="003D1A25">
      <w:pPr>
        <w:ind w:firstLine="709"/>
        <w:rPr>
          <w:b/>
          <w:i/>
          <w:sz w:val="32"/>
          <w:szCs w:val="32"/>
        </w:rPr>
      </w:pPr>
      <w:bookmarkStart w:id="36" w:name="_Toc414353428"/>
      <w:bookmarkStart w:id="37" w:name="_Toc414354695"/>
      <w:bookmarkStart w:id="38" w:name="_Toc414355037"/>
      <w:bookmarkStart w:id="39" w:name="_Toc414947100"/>
      <w:bookmarkStart w:id="40" w:name="_Toc415563751"/>
      <w:r w:rsidRPr="002679C0">
        <w:rPr>
          <w:b/>
          <w:i/>
          <w:sz w:val="32"/>
          <w:szCs w:val="32"/>
          <w:lang w:val="en-US"/>
        </w:rPr>
        <w:t>II</w:t>
      </w:r>
      <w:r w:rsidRPr="002679C0">
        <w:rPr>
          <w:b/>
          <w:i/>
          <w:sz w:val="32"/>
          <w:szCs w:val="32"/>
        </w:rPr>
        <w:t xml:space="preserve"> часть. Вставка рисунков в текст.</w:t>
      </w:r>
      <w:bookmarkEnd w:id="36"/>
      <w:bookmarkEnd w:id="37"/>
      <w:bookmarkEnd w:id="38"/>
      <w:bookmarkEnd w:id="39"/>
      <w:bookmarkEnd w:id="40"/>
    </w:p>
    <w:p w:rsidR="003D1A25" w:rsidRPr="00791AB5" w:rsidRDefault="003D1A25" w:rsidP="003D1A25">
      <w:pPr>
        <w:pStyle w:val="a7"/>
        <w:numPr>
          <w:ilvl w:val="0"/>
          <w:numId w:val="14"/>
        </w:numPr>
        <w:overflowPunct w:val="0"/>
        <w:ind w:left="1276" w:hanging="556"/>
        <w:jc w:val="both"/>
        <w:textAlignment w:val="baseline"/>
        <w:rPr>
          <w:sz w:val="32"/>
          <w:szCs w:val="32"/>
        </w:rPr>
      </w:pPr>
      <w:r w:rsidRPr="00791AB5">
        <w:rPr>
          <w:sz w:val="32"/>
          <w:szCs w:val="32"/>
        </w:rPr>
        <w:t xml:space="preserve">Вставьте в конце текста рисунок из библиотеки </w:t>
      </w:r>
      <w:r w:rsidRPr="00791AB5">
        <w:rPr>
          <w:sz w:val="32"/>
          <w:szCs w:val="32"/>
          <w:lang w:val="en-US"/>
        </w:rPr>
        <w:t>Word</w:t>
      </w:r>
      <w:r w:rsidRPr="00791AB5">
        <w:rPr>
          <w:sz w:val="32"/>
          <w:szCs w:val="32"/>
        </w:rPr>
        <w:t xml:space="preserve"> (Вставка – Клип – Упорядочить клипы).</w:t>
      </w:r>
    </w:p>
    <w:p w:rsidR="003D1A25" w:rsidRDefault="003D1A25" w:rsidP="003D1A25">
      <w:pPr>
        <w:pStyle w:val="a7"/>
        <w:numPr>
          <w:ilvl w:val="0"/>
          <w:numId w:val="14"/>
        </w:numPr>
        <w:overflowPunct w:val="0"/>
        <w:jc w:val="both"/>
        <w:textAlignment w:val="baseline"/>
        <w:rPr>
          <w:sz w:val="32"/>
          <w:szCs w:val="32"/>
        </w:rPr>
      </w:pPr>
      <w:r w:rsidRPr="00791AB5">
        <w:rPr>
          <w:sz w:val="32"/>
          <w:szCs w:val="32"/>
        </w:rPr>
        <w:t>Измените размер рисунка.</w:t>
      </w:r>
    </w:p>
    <w:p w:rsidR="003D1A25" w:rsidRPr="00791AB5" w:rsidRDefault="003D1A25" w:rsidP="003D1A25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1260" w:hanging="540"/>
        <w:jc w:val="both"/>
        <w:textAlignment w:val="baseline"/>
        <w:rPr>
          <w:sz w:val="32"/>
          <w:szCs w:val="32"/>
        </w:rPr>
      </w:pPr>
      <w:r w:rsidRPr="00A618F3">
        <w:rPr>
          <w:sz w:val="32"/>
          <w:szCs w:val="32"/>
        </w:rPr>
        <w:t xml:space="preserve">Измените положение рисунка в тексте: включите его в 1-ый </w:t>
      </w:r>
      <w:r w:rsidRPr="00791AB5">
        <w:rPr>
          <w:sz w:val="32"/>
          <w:szCs w:val="32"/>
        </w:rPr>
        <w:t>абзац (</w:t>
      </w:r>
      <w:r>
        <w:rPr>
          <w:sz w:val="32"/>
          <w:szCs w:val="32"/>
        </w:rPr>
        <w:t>Выделите рисунок; на вкладке «Работа с рисунками» в разделе «Упорядочить» выберите команду «Обтекание текстом»</w:t>
      </w:r>
      <w:r w:rsidRPr="00791AB5">
        <w:rPr>
          <w:sz w:val="32"/>
          <w:szCs w:val="32"/>
        </w:rPr>
        <w:t>).</w:t>
      </w:r>
    </w:p>
    <w:p w:rsidR="003D1A25" w:rsidRPr="00781FC6" w:rsidRDefault="003D1A25" w:rsidP="003D1A25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1276" w:hanging="567"/>
        <w:jc w:val="both"/>
        <w:textAlignment w:val="baseline"/>
      </w:pPr>
      <w:r w:rsidRPr="00ED7F69">
        <w:rPr>
          <w:sz w:val="32"/>
          <w:szCs w:val="32"/>
        </w:rPr>
        <w:t>Нарисуйте схему (на вкладке «</w:t>
      </w:r>
      <w:r w:rsidRPr="00ED7F69">
        <w:rPr>
          <w:bCs/>
          <w:sz w:val="32"/>
          <w:szCs w:val="32"/>
        </w:rPr>
        <w:t>Вставка»</w:t>
      </w:r>
      <w:r w:rsidRPr="00ED7F69">
        <w:rPr>
          <w:sz w:val="32"/>
          <w:szCs w:val="32"/>
        </w:rPr>
        <w:t xml:space="preserve"> в группе «</w:t>
      </w:r>
      <w:r w:rsidRPr="00ED7F69">
        <w:rPr>
          <w:bCs/>
          <w:sz w:val="32"/>
          <w:szCs w:val="32"/>
        </w:rPr>
        <w:t>Иллюстрации</w:t>
      </w:r>
      <w:r w:rsidRPr="00ED7F69">
        <w:rPr>
          <w:sz w:val="32"/>
          <w:szCs w:val="32"/>
        </w:rPr>
        <w:t>» выберите команду «</w:t>
      </w:r>
      <w:r w:rsidRPr="00ED7F69">
        <w:rPr>
          <w:bCs/>
          <w:sz w:val="32"/>
          <w:szCs w:val="32"/>
        </w:rPr>
        <w:t>Фигуры»)</w:t>
      </w:r>
    </w:p>
    <w:p w:rsidR="003D1A25" w:rsidRPr="00D5000A" w:rsidRDefault="003D1A25" w:rsidP="003D1A25">
      <w:pPr>
        <w:overflowPunct w:val="0"/>
        <w:autoSpaceDE w:val="0"/>
        <w:autoSpaceDN w:val="0"/>
        <w:adjustRightInd w:val="0"/>
        <w:ind w:left="1276"/>
        <w:jc w:val="both"/>
        <w:textAlignment w:val="baseline"/>
      </w:pPr>
    </w:p>
    <w:p w:rsidR="003D1A25" w:rsidRPr="00D5000A" w:rsidRDefault="003D1A25" w:rsidP="003D1A25">
      <w:pPr>
        <w:overflowPunct w:val="0"/>
        <w:autoSpaceDE w:val="0"/>
        <w:autoSpaceDN w:val="0"/>
        <w:adjustRightInd w:val="0"/>
        <w:ind w:left="1276"/>
        <w:jc w:val="both"/>
        <w:textAlignment w:val="baseline"/>
      </w:pPr>
    </w:p>
    <w:p w:rsidR="003D1A25" w:rsidRDefault="003D1A25" w:rsidP="003D1A25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</w:pP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55880</wp:posOffset>
                </wp:positionV>
                <wp:extent cx="4112260" cy="1894840"/>
                <wp:effectExtent l="10795" t="8890" r="10795" b="1079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2260" cy="1894840"/>
                          <a:chOff x="3602" y="9800"/>
                          <a:chExt cx="6476" cy="2984"/>
                        </a:xfrm>
                      </wpg:grpSpPr>
                      <wps:wsp>
                        <wps:cNvPr id="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610" y="9800"/>
                            <a:ext cx="1873" cy="187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98" y="10795"/>
                            <a:ext cx="1441" cy="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602" y="12207"/>
                            <a:ext cx="1441" cy="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50" y="12207"/>
                            <a:ext cx="1585" cy="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93" y="12168"/>
                            <a:ext cx="1585" cy="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90" y="9944"/>
                            <a:ext cx="1585" cy="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2" y="10088"/>
                            <a:ext cx="1009" cy="2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82" y="10651"/>
                            <a:ext cx="2017" cy="5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2" y="11500"/>
                            <a:ext cx="721" cy="7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333" y="11331"/>
                            <a:ext cx="721" cy="8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482" y="11076"/>
                            <a:ext cx="2588" cy="10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501AD" id="Группа 5" o:spid="_x0000_s1026" style="position:absolute;margin-left:95.05pt;margin-top:4.4pt;width:323.8pt;height:149.2pt;z-index:251659264" coordorigin="3602,9800" coordsize="647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">
                <v:oval id="Oval 3" o:spid="_x0000_s1027" style="position:absolute;left:4610;top:9800;width:187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  <v:rect id="Rectangle 4" o:spid="_x0000_s1028" style="position:absolute;left:8498;top:10795;width:1441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rect id="Rectangle 5" o:spid="_x0000_s1029" style="position:absolute;left:3602;top:12207;width:1441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rect id="Rectangle 6" o:spid="_x0000_s1030" style="position:absolute;left:6050;top:12207;width:158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rect id="Rectangle 7" o:spid="_x0000_s1031" style="position:absolute;left:8493;top:12168;width:158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rect id="Rectangle 8" o:spid="_x0000_s1032" style="position:absolute;left:7490;top:9944;width:1585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line id="Line 9" o:spid="_x0000_s1033" style="position:absolute;flip:y;visibility:visible;mso-wrap-style:square" from="6482,10088" to="7491,1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6482,10651" to="8499,11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11" o:spid="_x0000_s1035" style="position:absolute;flip:x;visibility:visible;mso-wrap-style:square" from="4322,11500" to="5043,12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6333,11331" to="7054,12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6482,11076" to="9070,1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:rsidR="003D1A25" w:rsidRDefault="003D1A25" w:rsidP="003D1A25">
      <w:pPr>
        <w:tabs>
          <w:tab w:val="left" w:pos="1134"/>
        </w:tabs>
        <w:spacing w:line="360" w:lineRule="auto"/>
        <w:ind w:left="720"/>
        <w:jc w:val="both"/>
      </w:pPr>
      <w:r w:rsidRPr="00E87242">
        <w:t xml:space="preserve">    </w:t>
      </w:r>
      <w:r>
        <w:t xml:space="preserve">                                           ППП</w:t>
      </w:r>
      <w:r w:rsidRPr="00E87242">
        <w:t xml:space="preserve">                              </w:t>
      </w:r>
      <w:r>
        <w:t xml:space="preserve">      </w:t>
      </w:r>
      <w:r w:rsidRPr="00E87242">
        <w:t xml:space="preserve"> </w:t>
      </w:r>
      <w:r>
        <w:t xml:space="preserve">С О Т </w:t>
      </w:r>
    </w:p>
    <w:p w:rsidR="003D1A25" w:rsidRDefault="003D1A25" w:rsidP="003D1A25">
      <w:pPr>
        <w:tabs>
          <w:tab w:val="left" w:pos="1134"/>
        </w:tabs>
        <w:spacing w:line="360" w:lineRule="auto"/>
        <w:ind w:left="720"/>
        <w:jc w:val="both"/>
        <w:rPr>
          <w:sz w:val="26"/>
        </w:rPr>
      </w:pPr>
      <w:r>
        <w:rPr>
          <w:sz w:val="26"/>
        </w:rPr>
        <w:lastRenderedPageBreak/>
        <w:t xml:space="preserve">                                         общего                    </w:t>
      </w:r>
    </w:p>
    <w:p w:rsidR="003D1A25" w:rsidRDefault="003D1A25" w:rsidP="003D1A25">
      <w:pPr>
        <w:tabs>
          <w:tab w:val="left" w:pos="1134"/>
        </w:tabs>
        <w:spacing w:line="360" w:lineRule="auto"/>
        <w:ind w:left="720"/>
        <w:jc w:val="both"/>
      </w:pPr>
      <w:r>
        <w:rPr>
          <w:sz w:val="26"/>
        </w:rPr>
        <w:t xml:space="preserve">                                       назначения</w:t>
      </w:r>
      <w:r>
        <w:t xml:space="preserve">                                             С О Г </w:t>
      </w:r>
    </w:p>
    <w:p w:rsidR="003D1A25" w:rsidRDefault="003D1A25" w:rsidP="003D1A25">
      <w:pPr>
        <w:tabs>
          <w:tab w:val="left" w:pos="1134"/>
        </w:tabs>
        <w:spacing w:line="360" w:lineRule="auto"/>
        <w:ind w:left="720"/>
        <w:jc w:val="both"/>
      </w:pPr>
      <w:r>
        <w:t xml:space="preserve">        </w:t>
      </w:r>
    </w:p>
    <w:p w:rsidR="003D1A25" w:rsidRDefault="003D1A25" w:rsidP="003D1A25">
      <w:pPr>
        <w:tabs>
          <w:tab w:val="left" w:pos="1134"/>
        </w:tabs>
        <w:spacing w:line="360" w:lineRule="auto"/>
        <w:ind w:left="720"/>
        <w:jc w:val="both"/>
      </w:pPr>
    </w:p>
    <w:p w:rsidR="003D1A25" w:rsidDel="00183766" w:rsidRDefault="003D1A25" w:rsidP="003D1A25">
      <w:pPr>
        <w:tabs>
          <w:tab w:val="left" w:pos="1134"/>
        </w:tabs>
        <w:spacing w:line="360" w:lineRule="auto"/>
        <w:ind w:left="993" w:hanging="284"/>
        <w:jc w:val="both"/>
        <w:rPr>
          <w:del w:id="41" w:author="ФАРМАН" w:date="2012-04-30T22:27:00Z"/>
        </w:rPr>
      </w:pPr>
      <w:r>
        <w:t xml:space="preserve">                        С О Э Т                             С У Б Д                                С Т </w:t>
      </w:r>
    </w:p>
    <w:p w:rsidR="003D1A25" w:rsidRDefault="003D1A25" w:rsidP="003D1A25">
      <w:pPr>
        <w:tabs>
          <w:tab w:val="left" w:pos="1134"/>
        </w:tabs>
        <w:spacing w:line="360" w:lineRule="auto"/>
        <w:ind w:left="993" w:hanging="284"/>
        <w:jc w:val="both"/>
      </w:pPr>
    </w:p>
    <w:p w:rsidR="003D1A25" w:rsidRDefault="003D1A25" w:rsidP="003D1A25">
      <w:pPr>
        <w:tabs>
          <w:tab w:val="left" w:pos="1134"/>
        </w:tabs>
        <w:spacing w:line="360" w:lineRule="auto"/>
        <w:ind w:left="993" w:hanging="284"/>
        <w:jc w:val="both"/>
      </w:pPr>
    </w:p>
    <w:p w:rsidR="003D1A25" w:rsidRDefault="003D1A25" w:rsidP="003D1A25">
      <w:pPr>
        <w:numPr>
          <w:ilvl w:val="0"/>
          <w:numId w:val="14"/>
        </w:numPr>
        <w:overflowPunct w:val="0"/>
        <w:autoSpaceDE w:val="0"/>
        <w:autoSpaceDN w:val="0"/>
        <w:adjustRightInd w:val="0"/>
        <w:ind w:left="1260" w:hanging="540"/>
        <w:jc w:val="both"/>
        <w:textAlignment w:val="baseline"/>
        <w:rPr>
          <w:sz w:val="32"/>
          <w:szCs w:val="32"/>
        </w:rPr>
      </w:pPr>
      <w:r w:rsidRPr="00A618F3">
        <w:rPr>
          <w:sz w:val="32"/>
          <w:szCs w:val="32"/>
        </w:rPr>
        <w:t>Сохраните изм</w:t>
      </w:r>
      <w:r>
        <w:rPr>
          <w:sz w:val="32"/>
          <w:szCs w:val="32"/>
        </w:rPr>
        <w:t>ененный документ на жестком диск</w:t>
      </w:r>
      <w:r w:rsidRPr="00A618F3">
        <w:rPr>
          <w:sz w:val="32"/>
          <w:szCs w:val="32"/>
        </w:rPr>
        <w:t xml:space="preserve">е в </w:t>
      </w:r>
      <w:r>
        <w:rPr>
          <w:sz w:val="32"/>
          <w:szCs w:val="32"/>
        </w:rPr>
        <w:t>своей папке.</w:t>
      </w:r>
    </w:p>
    <w:p w:rsidR="003D1A25" w:rsidRPr="00B82B1E" w:rsidRDefault="003D1A25" w:rsidP="003D1A25">
      <w:pPr>
        <w:numPr>
          <w:ilvl w:val="0"/>
          <w:numId w:val="14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 xml:space="preserve">Сохраните свой файл на </w:t>
      </w:r>
      <w:proofErr w:type="spellStart"/>
      <w:r>
        <w:rPr>
          <w:sz w:val="32"/>
          <w:szCs w:val="32"/>
        </w:rPr>
        <w:t>флеш</w:t>
      </w:r>
      <w:proofErr w:type="spellEnd"/>
      <w:r>
        <w:rPr>
          <w:sz w:val="32"/>
          <w:szCs w:val="32"/>
        </w:rPr>
        <w:t>-карте</w:t>
      </w:r>
      <w:r w:rsidRPr="00B82B1E">
        <w:rPr>
          <w:sz w:val="32"/>
          <w:szCs w:val="32"/>
        </w:rPr>
        <w:t>.</w:t>
      </w:r>
    </w:p>
    <w:p w:rsidR="003D1A25" w:rsidRPr="002679C0" w:rsidRDefault="003D1A25" w:rsidP="003D1A25">
      <w:pPr>
        <w:ind w:left="851" w:hanging="284"/>
        <w:jc w:val="both"/>
        <w:rPr>
          <w:b/>
          <w:i/>
          <w:sz w:val="32"/>
          <w:szCs w:val="32"/>
        </w:rPr>
      </w:pPr>
      <w:bookmarkStart w:id="42" w:name="_Toc414353436"/>
      <w:bookmarkStart w:id="43" w:name="_Toc414354703"/>
      <w:bookmarkStart w:id="44" w:name="_Toc414355045"/>
      <w:bookmarkStart w:id="45" w:name="_Toc414947102"/>
      <w:bookmarkStart w:id="46" w:name="_Toc415563753"/>
      <w:bookmarkStart w:id="47" w:name="_Toc414353434"/>
      <w:bookmarkStart w:id="48" w:name="_Toc414354701"/>
      <w:bookmarkStart w:id="49" w:name="_Toc414355043"/>
      <w:bookmarkStart w:id="50" w:name="_Toc414947113"/>
      <w:bookmarkStart w:id="51" w:name="_Toc415563764"/>
      <w:r>
        <w:rPr>
          <w:b/>
          <w:i/>
          <w:sz w:val="32"/>
          <w:szCs w:val="32"/>
          <w:lang w:val="en-US"/>
        </w:rPr>
        <w:t>V</w:t>
      </w:r>
      <w:r w:rsidRPr="002679C0">
        <w:rPr>
          <w:b/>
          <w:i/>
          <w:sz w:val="32"/>
          <w:szCs w:val="32"/>
        </w:rPr>
        <w:t>. Обработка текстовых документов</w:t>
      </w:r>
      <w:bookmarkStart w:id="52" w:name="_Toc414353437"/>
      <w:bookmarkStart w:id="53" w:name="_Toc414354704"/>
      <w:bookmarkStart w:id="54" w:name="_Toc414355046"/>
      <w:bookmarkStart w:id="55" w:name="_Toc414947103"/>
      <w:bookmarkStart w:id="56" w:name="_Toc415563754"/>
      <w:bookmarkEnd w:id="42"/>
      <w:bookmarkEnd w:id="43"/>
      <w:bookmarkEnd w:id="44"/>
      <w:bookmarkEnd w:id="45"/>
      <w:bookmarkEnd w:id="46"/>
      <w:r w:rsidRPr="002679C0">
        <w:rPr>
          <w:b/>
          <w:i/>
          <w:sz w:val="32"/>
          <w:szCs w:val="32"/>
        </w:rPr>
        <w:t xml:space="preserve"> с помощью текстового редактора.</w:t>
      </w:r>
      <w:bookmarkEnd w:id="52"/>
      <w:bookmarkEnd w:id="53"/>
      <w:bookmarkEnd w:id="54"/>
      <w:bookmarkEnd w:id="55"/>
      <w:bookmarkEnd w:id="56"/>
    </w:p>
    <w:p w:rsidR="003D1A25" w:rsidRPr="00C9001A" w:rsidRDefault="003D1A25" w:rsidP="003D1A25">
      <w:pPr>
        <w:numPr>
          <w:ilvl w:val="0"/>
          <w:numId w:val="18"/>
        </w:numPr>
        <w:tabs>
          <w:tab w:val="left" w:pos="1134"/>
        </w:tabs>
        <w:overflowPunct w:val="0"/>
        <w:autoSpaceDE w:val="0"/>
        <w:autoSpaceDN w:val="0"/>
        <w:adjustRightInd w:val="0"/>
        <w:ind w:left="992"/>
        <w:jc w:val="both"/>
        <w:textAlignment w:val="baseline"/>
        <w:rPr>
          <w:sz w:val="32"/>
          <w:szCs w:val="32"/>
        </w:rPr>
      </w:pPr>
      <w:r w:rsidRPr="00C9001A">
        <w:rPr>
          <w:sz w:val="32"/>
          <w:szCs w:val="32"/>
        </w:rPr>
        <w:t>Осуществите проверку правописания (</w:t>
      </w:r>
      <w:r>
        <w:rPr>
          <w:sz w:val="32"/>
          <w:szCs w:val="32"/>
        </w:rPr>
        <w:t>«</w:t>
      </w:r>
      <w:r w:rsidRPr="00C9001A">
        <w:rPr>
          <w:sz w:val="32"/>
          <w:szCs w:val="32"/>
        </w:rPr>
        <w:t>Рецензирование</w:t>
      </w:r>
      <w:r>
        <w:rPr>
          <w:sz w:val="32"/>
          <w:szCs w:val="32"/>
        </w:rPr>
        <w:t>»</w:t>
      </w:r>
      <w:r w:rsidRPr="00C9001A">
        <w:rPr>
          <w:sz w:val="32"/>
          <w:szCs w:val="32"/>
        </w:rPr>
        <w:t xml:space="preserve"> </w:t>
      </w:r>
      <w:proofErr w:type="gramStart"/>
      <w:r w:rsidRPr="00C9001A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 «</w:t>
      </w:r>
      <w:proofErr w:type="gramEnd"/>
      <w:r>
        <w:rPr>
          <w:sz w:val="32"/>
          <w:szCs w:val="32"/>
        </w:rPr>
        <w:t>П</w:t>
      </w:r>
      <w:r w:rsidRPr="00C9001A">
        <w:rPr>
          <w:sz w:val="32"/>
          <w:szCs w:val="32"/>
        </w:rPr>
        <w:t>равописание</w:t>
      </w:r>
      <w:r>
        <w:rPr>
          <w:sz w:val="32"/>
          <w:szCs w:val="32"/>
        </w:rPr>
        <w:t>»</w:t>
      </w:r>
      <w:r w:rsidRPr="00C9001A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3D1A25" w:rsidRDefault="003D1A25" w:rsidP="003D1A25">
      <w:pPr>
        <w:numPr>
          <w:ilvl w:val="0"/>
          <w:numId w:val="18"/>
        </w:numPr>
        <w:tabs>
          <w:tab w:val="left" w:pos="1134"/>
        </w:tabs>
        <w:overflowPunct w:val="0"/>
        <w:autoSpaceDE w:val="0"/>
        <w:autoSpaceDN w:val="0"/>
        <w:adjustRightInd w:val="0"/>
        <w:ind w:left="992"/>
        <w:jc w:val="both"/>
        <w:textAlignment w:val="baseline"/>
        <w:rPr>
          <w:sz w:val="32"/>
          <w:szCs w:val="32"/>
        </w:rPr>
      </w:pPr>
      <w:r w:rsidRPr="00E52AB8">
        <w:rPr>
          <w:sz w:val="32"/>
          <w:szCs w:val="32"/>
        </w:rPr>
        <w:t xml:space="preserve">Установите автоматический перенос слов </w:t>
      </w:r>
      <w:r>
        <w:rPr>
          <w:sz w:val="32"/>
          <w:szCs w:val="32"/>
        </w:rPr>
        <w:t>(«Разметка страницы» - «Расстановка переносов»)</w:t>
      </w:r>
    </w:p>
    <w:p w:rsidR="003D1A25" w:rsidRPr="00E52AB8" w:rsidRDefault="003D1A25" w:rsidP="003D1A25">
      <w:pPr>
        <w:numPr>
          <w:ilvl w:val="0"/>
          <w:numId w:val="18"/>
        </w:numPr>
        <w:tabs>
          <w:tab w:val="left" w:pos="1134"/>
        </w:tabs>
        <w:overflowPunct w:val="0"/>
        <w:autoSpaceDE w:val="0"/>
        <w:autoSpaceDN w:val="0"/>
        <w:adjustRightInd w:val="0"/>
        <w:ind w:left="992"/>
        <w:jc w:val="both"/>
        <w:textAlignment w:val="baseline"/>
        <w:rPr>
          <w:sz w:val="32"/>
          <w:szCs w:val="32"/>
        </w:rPr>
      </w:pPr>
      <w:r w:rsidRPr="00E52AB8">
        <w:rPr>
          <w:sz w:val="32"/>
          <w:szCs w:val="32"/>
        </w:rPr>
        <w:t>Осуществите предварительный просмотр документа перед печатью с помощью</w:t>
      </w:r>
    </w:p>
    <w:p w:rsidR="003D1A25" w:rsidRDefault="003D1A25" w:rsidP="003D1A25">
      <w:pPr>
        <w:numPr>
          <w:ilvl w:val="0"/>
          <w:numId w:val="7"/>
        </w:numPr>
        <w:tabs>
          <w:tab w:val="left" w:pos="1134"/>
        </w:tabs>
        <w:overflowPunct w:val="0"/>
        <w:autoSpaceDE w:val="0"/>
        <w:autoSpaceDN w:val="0"/>
        <w:adjustRightInd w:val="0"/>
        <w:ind w:left="1412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к</w:t>
      </w:r>
      <w:r w:rsidRPr="00E52AB8">
        <w:rPr>
          <w:sz w:val="32"/>
          <w:szCs w:val="32"/>
        </w:rPr>
        <w:t xml:space="preserve">нопки </w:t>
      </w:r>
      <w:r>
        <w:rPr>
          <w:sz w:val="32"/>
          <w:szCs w:val="32"/>
        </w:rPr>
        <w:t>«</w:t>
      </w:r>
      <w:r w:rsidRPr="00E52AB8">
        <w:rPr>
          <w:sz w:val="32"/>
          <w:szCs w:val="32"/>
          <w:lang w:val="en-US"/>
        </w:rPr>
        <w:t>Office</w:t>
      </w:r>
      <w:r>
        <w:rPr>
          <w:sz w:val="32"/>
          <w:szCs w:val="32"/>
        </w:rPr>
        <w:t xml:space="preserve">» </w:t>
      </w:r>
      <w:r w:rsidRPr="00E52AB8">
        <w:rPr>
          <w:sz w:val="32"/>
          <w:szCs w:val="32"/>
        </w:rPr>
        <w:t>–</w:t>
      </w:r>
      <w:r>
        <w:rPr>
          <w:sz w:val="32"/>
          <w:szCs w:val="32"/>
        </w:rPr>
        <w:t xml:space="preserve"> «</w:t>
      </w:r>
      <w:r w:rsidRPr="00E52AB8">
        <w:rPr>
          <w:sz w:val="32"/>
          <w:szCs w:val="32"/>
        </w:rPr>
        <w:t>Печать</w:t>
      </w:r>
      <w:r>
        <w:rPr>
          <w:sz w:val="32"/>
          <w:szCs w:val="32"/>
        </w:rPr>
        <w:t xml:space="preserve">» </w:t>
      </w:r>
      <w:r w:rsidRPr="00E52AB8">
        <w:rPr>
          <w:sz w:val="32"/>
          <w:szCs w:val="32"/>
        </w:rPr>
        <w:t>–</w:t>
      </w:r>
      <w:r>
        <w:rPr>
          <w:sz w:val="32"/>
          <w:szCs w:val="32"/>
        </w:rPr>
        <w:t xml:space="preserve"> «</w:t>
      </w:r>
      <w:r w:rsidRPr="00E52AB8">
        <w:rPr>
          <w:sz w:val="32"/>
          <w:szCs w:val="32"/>
        </w:rPr>
        <w:t>Предварительный просмотр</w:t>
      </w:r>
      <w:r>
        <w:rPr>
          <w:sz w:val="32"/>
          <w:szCs w:val="32"/>
        </w:rPr>
        <w:t>»;</w:t>
      </w:r>
      <w:r w:rsidRPr="00E52AB8">
        <w:rPr>
          <w:sz w:val="32"/>
          <w:szCs w:val="32"/>
        </w:rPr>
        <w:t xml:space="preserve"> </w:t>
      </w:r>
    </w:p>
    <w:p w:rsidR="003D1A25" w:rsidRPr="00E52AB8" w:rsidRDefault="003D1A25" w:rsidP="003D1A25">
      <w:pPr>
        <w:numPr>
          <w:ilvl w:val="0"/>
          <w:numId w:val="7"/>
        </w:numPr>
        <w:tabs>
          <w:tab w:val="left" w:pos="1134"/>
        </w:tabs>
        <w:overflowPunct w:val="0"/>
        <w:autoSpaceDE w:val="0"/>
        <w:autoSpaceDN w:val="0"/>
        <w:adjustRightInd w:val="0"/>
        <w:ind w:left="1412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кнопки «Предварительный просмотр» на панели быстрого доступа.</w:t>
      </w:r>
    </w:p>
    <w:p w:rsidR="003D1A25" w:rsidRPr="00B97AB1" w:rsidRDefault="003D1A25" w:rsidP="003D1A25">
      <w:pPr>
        <w:numPr>
          <w:ilvl w:val="0"/>
          <w:numId w:val="19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79643C">
        <w:rPr>
          <w:sz w:val="32"/>
          <w:szCs w:val="32"/>
        </w:rPr>
        <w:t xml:space="preserve">Создайте элемент </w:t>
      </w:r>
      <w:proofErr w:type="spellStart"/>
      <w:r w:rsidRPr="0079643C">
        <w:rPr>
          <w:sz w:val="32"/>
          <w:szCs w:val="32"/>
        </w:rPr>
        <w:t>автотекста</w:t>
      </w:r>
      <w:proofErr w:type="spellEnd"/>
      <w:r w:rsidRPr="0079643C">
        <w:rPr>
          <w:sz w:val="32"/>
          <w:szCs w:val="32"/>
        </w:rPr>
        <w:t xml:space="preserve"> под именем </w:t>
      </w:r>
      <w:r w:rsidRPr="0079643C">
        <w:rPr>
          <w:sz w:val="32"/>
          <w:szCs w:val="32"/>
          <w:lang w:val="en-US"/>
        </w:rPr>
        <w:t>z</w:t>
      </w:r>
      <w:r w:rsidRPr="0079643C">
        <w:rPr>
          <w:sz w:val="32"/>
          <w:szCs w:val="32"/>
        </w:rPr>
        <w:t xml:space="preserve"> с содержанием "</w:t>
      </w:r>
      <w:proofErr w:type="spellStart"/>
      <w:r w:rsidRPr="0079643C">
        <w:rPr>
          <w:sz w:val="32"/>
          <w:szCs w:val="32"/>
        </w:rPr>
        <w:t>Даггосуниверситет</w:t>
      </w:r>
      <w:proofErr w:type="spellEnd"/>
      <w:r w:rsidRPr="0079643C">
        <w:rPr>
          <w:sz w:val="32"/>
          <w:szCs w:val="32"/>
        </w:rPr>
        <w:t xml:space="preserve">, </w:t>
      </w:r>
      <w:r>
        <w:rPr>
          <w:sz w:val="32"/>
          <w:szCs w:val="32"/>
        </w:rPr>
        <w:t>ф</w:t>
      </w:r>
      <w:r w:rsidRPr="0079643C">
        <w:rPr>
          <w:sz w:val="32"/>
          <w:szCs w:val="32"/>
        </w:rPr>
        <w:t>акультет</w:t>
      </w:r>
      <w:r>
        <w:rPr>
          <w:sz w:val="32"/>
          <w:szCs w:val="32"/>
        </w:rPr>
        <w:t xml:space="preserve"> информатики и информационных технологий</w:t>
      </w:r>
      <w:r w:rsidRPr="0079643C">
        <w:rPr>
          <w:sz w:val="32"/>
          <w:szCs w:val="32"/>
        </w:rPr>
        <w:t>"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>Если нужно добавить форматированную запись, откройте документ, который содержит текст, отформатированный соответствующим образом, и выделите этот текст.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Нажмите кнопку </w:t>
      </w:r>
      <w:r>
        <w:rPr>
          <w:color w:val="454545"/>
          <w:sz w:val="32"/>
          <w:szCs w:val="32"/>
        </w:rPr>
        <w:t>«</w:t>
      </w:r>
      <w:proofErr w:type="spellStart"/>
      <w:r w:rsidRPr="00B37B0A">
        <w:rPr>
          <w:bCs/>
          <w:color w:val="454545"/>
          <w:sz w:val="32"/>
          <w:szCs w:val="32"/>
        </w:rPr>
        <w:t>Microsoft</w:t>
      </w:r>
      <w:proofErr w:type="spellEnd"/>
      <w:r w:rsidRPr="00B37B0A">
        <w:rPr>
          <w:bCs/>
          <w:color w:val="454545"/>
          <w:sz w:val="32"/>
          <w:szCs w:val="32"/>
        </w:rPr>
        <w:t xml:space="preserve"> </w:t>
      </w:r>
      <w:proofErr w:type="spellStart"/>
      <w:r w:rsidRPr="00B37B0A">
        <w:rPr>
          <w:bCs/>
          <w:color w:val="454545"/>
          <w:sz w:val="32"/>
          <w:szCs w:val="32"/>
        </w:rPr>
        <w:t>Office</w:t>
      </w:r>
      <w:proofErr w:type="spellEnd"/>
      <w:r>
        <w:rPr>
          <w:bCs/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> </w:t>
      </w:r>
      <w:r w:rsidRPr="00B97AB1">
        <w:rPr>
          <w:noProof/>
          <w:color w:val="454545"/>
          <w:sz w:val="32"/>
          <w:szCs w:val="32"/>
        </w:rPr>
        <w:drawing>
          <wp:inline distT="0" distB="0" distL="0" distR="0" wp14:anchorId="1ECAF95C" wp14:editId="6BCD0C1F">
            <wp:extent cx="247650" cy="247650"/>
            <wp:effectExtent l="19050" t="0" r="0" b="0"/>
            <wp:docPr id="7" name="Рисунок 7" descr="Изображение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 кноп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7AB1">
        <w:rPr>
          <w:color w:val="454545"/>
          <w:sz w:val="32"/>
          <w:szCs w:val="32"/>
        </w:rPr>
        <w:t xml:space="preserve">, а затем — кнопку </w:t>
      </w:r>
      <w:r>
        <w:rPr>
          <w:color w:val="454545"/>
          <w:sz w:val="32"/>
          <w:szCs w:val="32"/>
        </w:rPr>
        <w:t>«</w:t>
      </w:r>
      <w:r w:rsidRPr="00B37B0A">
        <w:rPr>
          <w:bCs/>
          <w:color w:val="454545"/>
          <w:sz w:val="32"/>
          <w:szCs w:val="32"/>
        </w:rPr>
        <w:t xml:space="preserve">Параметры </w:t>
      </w:r>
      <w:proofErr w:type="spellStart"/>
      <w:r w:rsidRPr="00B37B0A">
        <w:rPr>
          <w:bCs/>
          <w:color w:val="454545"/>
          <w:sz w:val="32"/>
          <w:szCs w:val="32"/>
        </w:rPr>
        <w:t>Word</w:t>
      </w:r>
      <w:proofErr w:type="spellEnd"/>
      <w:r>
        <w:rPr>
          <w:bCs/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>, расположенную в нижней части окна.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Выберите пункт </w:t>
      </w:r>
      <w:r>
        <w:rPr>
          <w:color w:val="454545"/>
          <w:sz w:val="32"/>
          <w:szCs w:val="32"/>
        </w:rPr>
        <w:t>«</w:t>
      </w:r>
      <w:r w:rsidRPr="00B37B0A">
        <w:rPr>
          <w:bCs/>
          <w:color w:val="454545"/>
          <w:sz w:val="32"/>
          <w:szCs w:val="32"/>
        </w:rPr>
        <w:t>Правописание</w:t>
      </w:r>
      <w:r>
        <w:rPr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>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Нажмите кнопку </w:t>
      </w:r>
      <w:r>
        <w:rPr>
          <w:color w:val="454545"/>
          <w:sz w:val="32"/>
          <w:szCs w:val="32"/>
        </w:rPr>
        <w:t>«</w:t>
      </w:r>
      <w:r w:rsidRPr="00B37B0A">
        <w:rPr>
          <w:bCs/>
          <w:color w:val="454545"/>
          <w:sz w:val="32"/>
          <w:szCs w:val="32"/>
        </w:rPr>
        <w:t xml:space="preserve">Параметры </w:t>
      </w:r>
      <w:proofErr w:type="spellStart"/>
      <w:r w:rsidRPr="00B37B0A">
        <w:rPr>
          <w:bCs/>
          <w:color w:val="454545"/>
          <w:sz w:val="32"/>
          <w:szCs w:val="32"/>
        </w:rPr>
        <w:t>автозамены</w:t>
      </w:r>
      <w:proofErr w:type="spellEnd"/>
      <w:r>
        <w:rPr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>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На вкладке </w:t>
      </w:r>
      <w:r>
        <w:rPr>
          <w:color w:val="454545"/>
          <w:sz w:val="32"/>
          <w:szCs w:val="32"/>
        </w:rPr>
        <w:t>«</w:t>
      </w:r>
      <w:proofErr w:type="spellStart"/>
      <w:r w:rsidRPr="00B37B0A">
        <w:rPr>
          <w:bCs/>
          <w:color w:val="454545"/>
          <w:sz w:val="32"/>
          <w:szCs w:val="32"/>
        </w:rPr>
        <w:t>Автозамена</w:t>
      </w:r>
      <w:proofErr w:type="spellEnd"/>
      <w:r>
        <w:rPr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 xml:space="preserve"> установите флажок </w:t>
      </w:r>
      <w:r>
        <w:rPr>
          <w:color w:val="454545"/>
          <w:sz w:val="32"/>
          <w:szCs w:val="32"/>
        </w:rPr>
        <w:t>«</w:t>
      </w:r>
      <w:r w:rsidRPr="00B37B0A">
        <w:rPr>
          <w:bCs/>
          <w:color w:val="454545"/>
          <w:sz w:val="32"/>
          <w:szCs w:val="32"/>
        </w:rPr>
        <w:t>Заменять при вводе</w:t>
      </w:r>
      <w:r>
        <w:rPr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>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В поле </w:t>
      </w:r>
      <w:r>
        <w:rPr>
          <w:color w:val="454545"/>
          <w:sz w:val="32"/>
          <w:szCs w:val="32"/>
        </w:rPr>
        <w:t>«З</w:t>
      </w:r>
      <w:r w:rsidRPr="00B37B0A">
        <w:rPr>
          <w:bCs/>
          <w:color w:val="454545"/>
          <w:sz w:val="32"/>
          <w:szCs w:val="32"/>
        </w:rPr>
        <w:t>аменить</w:t>
      </w:r>
      <w:r>
        <w:rPr>
          <w:bCs/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 xml:space="preserve"> введите </w:t>
      </w:r>
      <w:r>
        <w:rPr>
          <w:color w:val="454545"/>
          <w:sz w:val="32"/>
          <w:szCs w:val="32"/>
        </w:rPr>
        <w:t xml:space="preserve">имя </w:t>
      </w:r>
      <w:proofErr w:type="spellStart"/>
      <w:r>
        <w:rPr>
          <w:color w:val="454545"/>
          <w:sz w:val="32"/>
          <w:szCs w:val="32"/>
        </w:rPr>
        <w:t>автотекста</w:t>
      </w:r>
      <w:proofErr w:type="spellEnd"/>
      <w:r>
        <w:rPr>
          <w:color w:val="454545"/>
          <w:sz w:val="32"/>
          <w:szCs w:val="32"/>
        </w:rPr>
        <w:t>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В поле </w:t>
      </w:r>
      <w:r>
        <w:rPr>
          <w:color w:val="454545"/>
          <w:sz w:val="32"/>
          <w:szCs w:val="32"/>
        </w:rPr>
        <w:t>«Н</w:t>
      </w:r>
      <w:r w:rsidRPr="00B37B0A">
        <w:rPr>
          <w:bCs/>
          <w:color w:val="454545"/>
          <w:sz w:val="32"/>
          <w:szCs w:val="32"/>
        </w:rPr>
        <w:t>а</w:t>
      </w:r>
      <w:r>
        <w:rPr>
          <w:bCs/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 xml:space="preserve"> введите </w:t>
      </w:r>
      <w:r>
        <w:rPr>
          <w:color w:val="454545"/>
          <w:sz w:val="32"/>
          <w:szCs w:val="32"/>
        </w:rPr>
        <w:t xml:space="preserve">содержание </w:t>
      </w:r>
      <w:proofErr w:type="spellStart"/>
      <w:r>
        <w:rPr>
          <w:color w:val="454545"/>
          <w:sz w:val="32"/>
          <w:szCs w:val="32"/>
        </w:rPr>
        <w:t>автотекста</w:t>
      </w:r>
      <w:proofErr w:type="spellEnd"/>
      <w:r w:rsidRPr="00B97AB1">
        <w:rPr>
          <w:color w:val="454545"/>
          <w:sz w:val="32"/>
          <w:szCs w:val="32"/>
        </w:rPr>
        <w:t>.</w:t>
      </w:r>
    </w:p>
    <w:p w:rsidR="003D1A25" w:rsidRPr="00B97AB1" w:rsidRDefault="003D1A25" w:rsidP="003D1A25">
      <w:pPr>
        <w:numPr>
          <w:ilvl w:val="0"/>
          <w:numId w:val="30"/>
        </w:numPr>
        <w:tabs>
          <w:tab w:val="left" w:pos="1418"/>
        </w:tabs>
        <w:ind w:left="1418" w:hanging="425"/>
        <w:rPr>
          <w:color w:val="454545"/>
          <w:sz w:val="32"/>
          <w:szCs w:val="32"/>
        </w:rPr>
      </w:pPr>
      <w:r w:rsidRPr="00B97AB1">
        <w:rPr>
          <w:color w:val="454545"/>
          <w:sz w:val="32"/>
          <w:szCs w:val="32"/>
        </w:rPr>
        <w:t xml:space="preserve">Нажмите кнопку </w:t>
      </w:r>
      <w:r w:rsidRPr="00B37B0A">
        <w:rPr>
          <w:color w:val="454545"/>
          <w:sz w:val="32"/>
          <w:szCs w:val="32"/>
        </w:rPr>
        <w:t>«</w:t>
      </w:r>
      <w:r w:rsidRPr="00B37B0A">
        <w:rPr>
          <w:bCs/>
          <w:color w:val="454545"/>
          <w:sz w:val="32"/>
          <w:szCs w:val="32"/>
        </w:rPr>
        <w:t>Добавить</w:t>
      </w:r>
      <w:r>
        <w:rPr>
          <w:color w:val="454545"/>
          <w:sz w:val="32"/>
          <w:szCs w:val="32"/>
        </w:rPr>
        <w:t>»</w:t>
      </w:r>
      <w:r w:rsidRPr="00B97AB1">
        <w:rPr>
          <w:color w:val="454545"/>
          <w:sz w:val="32"/>
          <w:szCs w:val="32"/>
        </w:rPr>
        <w:t>.</w:t>
      </w:r>
    </w:p>
    <w:p w:rsidR="003D1A25" w:rsidRDefault="003D1A25" w:rsidP="003D1A25">
      <w:pPr>
        <w:numPr>
          <w:ilvl w:val="0"/>
          <w:numId w:val="19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79643C">
        <w:rPr>
          <w:sz w:val="32"/>
          <w:szCs w:val="32"/>
        </w:rPr>
        <w:lastRenderedPageBreak/>
        <w:t xml:space="preserve">Вставьте элемент </w:t>
      </w:r>
      <w:proofErr w:type="spellStart"/>
      <w:r w:rsidRPr="0079643C">
        <w:rPr>
          <w:sz w:val="32"/>
          <w:szCs w:val="32"/>
        </w:rPr>
        <w:t>автотекста</w:t>
      </w:r>
      <w:proofErr w:type="spellEnd"/>
      <w:r w:rsidRPr="0079643C">
        <w:rPr>
          <w:sz w:val="32"/>
          <w:szCs w:val="32"/>
        </w:rPr>
        <w:t xml:space="preserve"> в документ</w:t>
      </w:r>
      <w:r>
        <w:rPr>
          <w:sz w:val="32"/>
          <w:szCs w:val="32"/>
        </w:rPr>
        <w:t xml:space="preserve">: набрать имя </w:t>
      </w:r>
      <w:proofErr w:type="spellStart"/>
      <w:r>
        <w:rPr>
          <w:sz w:val="32"/>
          <w:szCs w:val="32"/>
        </w:rPr>
        <w:t>автотекста</w:t>
      </w:r>
      <w:proofErr w:type="spellEnd"/>
      <w:r>
        <w:rPr>
          <w:sz w:val="32"/>
          <w:szCs w:val="32"/>
        </w:rPr>
        <w:t>; нажать клавишу пробела</w:t>
      </w:r>
      <w:r w:rsidRPr="0079643C">
        <w:rPr>
          <w:sz w:val="32"/>
          <w:szCs w:val="32"/>
        </w:rPr>
        <w:t>.</w:t>
      </w:r>
    </w:p>
    <w:p w:rsidR="003D1A25" w:rsidRDefault="003D1A25" w:rsidP="003D1A25">
      <w:pPr>
        <w:numPr>
          <w:ilvl w:val="0"/>
          <w:numId w:val="19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79643C">
        <w:rPr>
          <w:sz w:val="32"/>
          <w:szCs w:val="32"/>
        </w:rPr>
        <w:t xml:space="preserve">Удалите созданный элемент </w:t>
      </w:r>
      <w:proofErr w:type="spellStart"/>
      <w:r w:rsidRPr="0079643C">
        <w:rPr>
          <w:sz w:val="32"/>
          <w:szCs w:val="32"/>
        </w:rPr>
        <w:t>автотекста</w:t>
      </w:r>
      <w:proofErr w:type="spellEnd"/>
      <w:r w:rsidRPr="0079643C">
        <w:rPr>
          <w:sz w:val="32"/>
          <w:szCs w:val="32"/>
        </w:rPr>
        <w:t>.</w:t>
      </w:r>
    </w:p>
    <w:p w:rsidR="003D1A25" w:rsidRDefault="003D1A25" w:rsidP="003D1A25">
      <w:pPr>
        <w:numPr>
          <w:ilvl w:val="0"/>
          <w:numId w:val="19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79643C">
        <w:rPr>
          <w:sz w:val="32"/>
          <w:szCs w:val="32"/>
        </w:rPr>
        <w:t xml:space="preserve">Сохраните документ на жестком диске в </w:t>
      </w:r>
      <w:r>
        <w:rPr>
          <w:sz w:val="32"/>
          <w:szCs w:val="32"/>
        </w:rPr>
        <w:t xml:space="preserve">своей </w:t>
      </w:r>
      <w:r w:rsidRPr="0079643C">
        <w:rPr>
          <w:sz w:val="32"/>
          <w:szCs w:val="32"/>
        </w:rPr>
        <w:t>папке.</w:t>
      </w:r>
    </w:p>
    <w:p w:rsidR="003D1A25" w:rsidRDefault="003D1A25" w:rsidP="003D1A25">
      <w:pPr>
        <w:numPr>
          <w:ilvl w:val="0"/>
          <w:numId w:val="19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Создайте новый файл.</w:t>
      </w:r>
    </w:p>
    <w:p w:rsidR="003D1A25" w:rsidRPr="0079643C" w:rsidRDefault="003D1A25" w:rsidP="003D1A25">
      <w:pPr>
        <w:numPr>
          <w:ilvl w:val="0"/>
          <w:numId w:val="19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На отдельной странице с</w:t>
      </w:r>
      <w:r w:rsidRPr="0079643C">
        <w:rPr>
          <w:sz w:val="32"/>
          <w:szCs w:val="32"/>
        </w:rPr>
        <w:t>оздайте оглавление текстового документа, имеющего следующую структуру:</w:t>
      </w:r>
    </w:p>
    <w:p w:rsidR="003D1A25" w:rsidRPr="0079643C" w:rsidRDefault="003D1A25" w:rsidP="003D1A25">
      <w:pPr>
        <w:numPr>
          <w:ilvl w:val="12"/>
          <w:numId w:val="0"/>
        </w:numPr>
        <w:tabs>
          <w:tab w:val="left" w:pos="1134"/>
        </w:tabs>
        <w:ind w:left="709" w:firstLine="284"/>
        <w:jc w:val="both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Тема 1. Общие сведения о ПО ПЭВМ.</w:t>
      </w:r>
    </w:p>
    <w:p w:rsidR="003D1A25" w:rsidRPr="0079643C" w:rsidRDefault="003D1A25" w:rsidP="003D1A25">
      <w:pPr>
        <w:numPr>
          <w:ilvl w:val="0"/>
          <w:numId w:val="20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Принципиально новая отрасль компьютерной индустрии.</w:t>
      </w:r>
    </w:p>
    <w:p w:rsidR="003D1A25" w:rsidRPr="0079643C" w:rsidRDefault="003D1A25" w:rsidP="003D1A25">
      <w:pPr>
        <w:numPr>
          <w:ilvl w:val="0"/>
          <w:numId w:val="20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Структура ПО ПЭВМ.</w:t>
      </w:r>
    </w:p>
    <w:p w:rsidR="003D1A25" w:rsidRPr="0079643C" w:rsidRDefault="003D1A25" w:rsidP="003D1A25">
      <w:pPr>
        <w:tabs>
          <w:tab w:val="left" w:pos="1134"/>
        </w:tabs>
        <w:ind w:left="994"/>
        <w:jc w:val="both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Тема 2. Прикладное ПО.</w:t>
      </w:r>
    </w:p>
    <w:p w:rsidR="003D1A25" w:rsidRPr="0079643C" w:rsidRDefault="003D1A25" w:rsidP="003D1A25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Понятие и классификация прикладного ПО.</w:t>
      </w:r>
    </w:p>
    <w:p w:rsidR="003D1A25" w:rsidRPr="0079643C" w:rsidRDefault="003D1A25" w:rsidP="003D1A25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ППП общего назначения.</w:t>
      </w:r>
    </w:p>
    <w:p w:rsidR="003D1A25" w:rsidRPr="0079643C" w:rsidRDefault="003D1A25" w:rsidP="003D1A25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Проблемно-ориентированные ППП.</w:t>
      </w:r>
    </w:p>
    <w:p w:rsidR="003D1A25" w:rsidRDefault="003D1A25" w:rsidP="003D1A25">
      <w:pPr>
        <w:numPr>
          <w:ilvl w:val="0"/>
          <w:numId w:val="21"/>
        </w:numPr>
        <w:tabs>
          <w:tab w:val="left" w:pos="1134"/>
        </w:tabs>
        <w:overflowPunct w:val="0"/>
        <w:autoSpaceDE w:val="0"/>
        <w:autoSpaceDN w:val="0"/>
        <w:adjustRightInd w:val="0"/>
        <w:jc w:val="both"/>
        <w:textAlignment w:val="baseline"/>
        <w:rPr>
          <w:i/>
          <w:sz w:val="32"/>
          <w:szCs w:val="32"/>
        </w:rPr>
      </w:pPr>
      <w:r w:rsidRPr="0079643C">
        <w:rPr>
          <w:i/>
          <w:sz w:val="32"/>
          <w:szCs w:val="32"/>
        </w:rPr>
        <w:t>Интегрированные ППП. Интеграторы.</w:t>
      </w:r>
    </w:p>
    <w:p w:rsidR="003D1A25" w:rsidRPr="0079643C" w:rsidRDefault="003D1A25" w:rsidP="003D1A25">
      <w:pPr>
        <w:tabs>
          <w:tab w:val="left" w:pos="720"/>
        </w:tabs>
        <w:overflowPunct w:val="0"/>
        <w:autoSpaceDE w:val="0"/>
        <w:autoSpaceDN w:val="0"/>
        <w:adjustRightInd w:val="0"/>
        <w:ind w:left="1080" w:hanging="1080"/>
        <w:jc w:val="both"/>
        <w:textAlignment w:val="baseline"/>
        <w:rPr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sz w:val="32"/>
          <w:szCs w:val="32"/>
        </w:rPr>
        <w:t xml:space="preserve">9. </w:t>
      </w:r>
      <w:r w:rsidRPr="0079643C">
        <w:rPr>
          <w:sz w:val="32"/>
          <w:szCs w:val="32"/>
        </w:rPr>
        <w:t xml:space="preserve">Сохраните документ на жестком диске в </w:t>
      </w:r>
      <w:r>
        <w:rPr>
          <w:sz w:val="32"/>
          <w:szCs w:val="32"/>
        </w:rPr>
        <w:t xml:space="preserve">своей </w:t>
      </w:r>
      <w:r w:rsidRPr="0079643C">
        <w:rPr>
          <w:sz w:val="32"/>
          <w:szCs w:val="32"/>
        </w:rPr>
        <w:t xml:space="preserve">папке </w:t>
      </w:r>
      <w:r>
        <w:rPr>
          <w:sz w:val="32"/>
          <w:szCs w:val="32"/>
        </w:rPr>
        <w:t xml:space="preserve">под именем </w:t>
      </w:r>
      <w:r w:rsidRPr="006E0650"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фамилия_оглавление</w:t>
      </w:r>
      <w:proofErr w:type="spellEnd"/>
      <w:r w:rsidRPr="006E0650">
        <w:rPr>
          <w:sz w:val="32"/>
          <w:szCs w:val="32"/>
        </w:rPr>
        <w:t>&gt;</w:t>
      </w:r>
      <w:r w:rsidRPr="0079643C">
        <w:rPr>
          <w:sz w:val="32"/>
          <w:szCs w:val="32"/>
        </w:rPr>
        <w:t>.</w:t>
      </w:r>
    </w:p>
    <w:p w:rsidR="003D1A25" w:rsidRPr="002679C0" w:rsidRDefault="003D1A25" w:rsidP="003D1A25">
      <w:pPr>
        <w:ind w:firstLine="567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lang w:val="en-US"/>
        </w:rPr>
        <w:t>VI</w:t>
      </w:r>
      <w:r w:rsidRPr="002679C0">
        <w:rPr>
          <w:b/>
          <w:i/>
          <w:sz w:val="32"/>
          <w:szCs w:val="32"/>
        </w:rPr>
        <w:t xml:space="preserve">. Дополнительные возможности </w:t>
      </w:r>
      <w:r w:rsidRPr="002679C0">
        <w:rPr>
          <w:b/>
          <w:i/>
          <w:sz w:val="32"/>
          <w:szCs w:val="32"/>
          <w:lang w:val="en-US"/>
        </w:rPr>
        <w:t>Word</w:t>
      </w:r>
      <w:bookmarkEnd w:id="47"/>
      <w:bookmarkEnd w:id="48"/>
      <w:bookmarkEnd w:id="49"/>
      <w:bookmarkEnd w:id="50"/>
      <w:bookmarkEnd w:id="51"/>
    </w:p>
    <w:p w:rsidR="003D1A25" w:rsidRPr="006B167F" w:rsidRDefault="003D1A25" w:rsidP="003D1A25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>
        <w:rPr>
          <w:sz w:val="32"/>
          <w:szCs w:val="32"/>
        </w:rPr>
        <w:t xml:space="preserve">Перейдите к файлу </w:t>
      </w:r>
      <w:r>
        <w:rPr>
          <w:sz w:val="32"/>
          <w:szCs w:val="32"/>
          <w:lang w:val="en-US"/>
        </w:rPr>
        <w:t>&lt;</w:t>
      </w:r>
      <w:r>
        <w:rPr>
          <w:sz w:val="32"/>
          <w:szCs w:val="32"/>
        </w:rPr>
        <w:t>фамилия 2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</w:rPr>
        <w:t>.</w:t>
      </w:r>
    </w:p>
    <w:p w:rsidR="003D1A25" w:rsidRPr="006B167F" w:rsidRDefault="003D1A25" w:rsidP="003D1A25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sz w:val="32"/>
          <w:szCs w:val="32"/>
        </w:rPr>
      </w:pPr>
      <w:r>
        <w:rPr>
          <w:sz w:val="32"/>
          <w:szCs w:val="32"/>
        </w:rPr>
        <w:t xml:space="preserve">Для </w:t>
      </w:r>
      <w:r w:rsidRPr="006B167F">
        <w:rPr>
          <w:sz w:val="32"/>
          <w:szCs w:val="32"/>
        </w:rPr>
        <w:t>заголовк</w:t>
      </w:r>
      <w:r>
        <w:rPr>
          <w:sz w:val="32"/>
          <w:szCs w:val="32"/>
        </w:rPr>
        <w:t>а</w:t>
      </w:r>
      <w:r w:rsidRPr="006B167F">
        <w:rPr>
          <w:sz w:val="32"/>
          <w:szCs w:val="32"/>
        </w:rPr>
        <w:t xml:space="preserve"> установите выравнивание по центру.</w:t>
      </w:r>
    </w:p>
    <w:p w:rsidR="003D1A25" w:rsidRPr="006B167F" w:rsidRDefault="003D1A25" w:rsidP="003D1A25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>Заголовок оформите в газетном стиле, для чего:</w:t>
      </w:r>
    </w:p>
    <w:p w:rsidR="003D1A25" w:rsidRPr="006B167F" w:rsidRDefault="003D1A25" w:rsidP="003D1A25">
      <w:pPr>
        <w:numPr>
          <w:ilvl w:val="1"/>
          <w:numId w:val="16"/>
        </w:numPr>
        <w:tabs>
          <w:tab w:val="clear" w:pos="1725"/>
          <w:tab w:val="num" w:pos="1418"/>
        </w:tabs>
        <w:overflowPunct w:val="0"/>
        <w:autoSpaceDE w:val="0"/>
        <w:autoSpaceDN w:val="0"/>
        <w:adjustRightInd w:val="0"/>
        <w:ind w:left="1418" w:hanging="284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 xml:space="preserve">вставьте пустой абзац после заголовка статьи с помощью клавиши </w:t>
      </w:r>
      <w:r w:rsidRPr="006B167F">
        <w:rPr>
          <w:sz w:val="32"/>
          <w:szCs w:val="32"/>
          <w:lang w:val="en-US"/>
        </w:rPr>
        <w:t>Enter</w:t>
      </w:r>
      <w:r w:rsidRPr="006B167F">
        <w:rPr>
          <w:sz w:val="32"/>
          <w:szCs w:val="32"/>
        </w:rPr>
        <w:t>;</w:t>
      </w:r>
    </w:p>
    <w:p w:rsidR="003D1A25" w:rsidRPr="00A045ED" w:rsidRDefault="003D1A25" w:rsidP="003D1A25">
      <w:pPr>
        <w:numPr>
          <w:ilvl w:val="1"/>
          <w:numId w:val="16"/>
        </w:numPr>
        <w:tabs>
          <w:tab w:val="clear" w:pos="1725"/>
          <w:tab w:val="num" w:pos="1418"/>
        </w:tabs>
        <w:overflowPunct w:val="0"/>
        <w:autoSpaceDE w:val="0"/>
        <w:autoSpaceDN w:val="0"/>
        <w:adjustRightInd w:val="0"/>
        <w:ind w:left="1418" w:hanging="284"/>
        <w:jc w:val="both"/>
        <w:textAlignment w:val="baseline"/>
        <w:rPr>
          <w:sz w:val="32"/>
          <w:szCs w:val="32"/>
        </w:rPr>
      </w:pPr>
      <w:r w:rsidRPr="00A045ED">
        <w:rPr>
          <w:sz w:val="32"/>
          <w:szCs w:val="32"/>
        </w:rPr>
        <w:t>выберите вкладку «Разметка страницы»</w:t>
      </w:r>
      <w:r w:rsidRPr="00A045ED">
        <w:rPr>
          <w:i/>
          <w:sz w:val="32"/>
          <w:szCs w:val="32"/>
        </w:rPr>
        <w:t xml:space="preserve"> – </w:t>
      </w:r>
      <w:r w:rsidRPr="00A045ED">
        <w:rPr>
          <w:sz w:val="32"/>
          <w:szCs w:val="32"/>
        </w:rPr>
        <w:t>раздел «Параметры страницы» - команду «Разрывы»</w:t>
      </w:r>
      <w:r>
        <w:rPr>
          <w:sz w:val="32"/>
          <w:szCs w:val="32"/>
        </w:rPr>
        <w:t>;</w:t>
      </w:r>
    </w:p>
    <w:p w:rsidR="003D1A25" w:rsidRDefault="003D1A25" w:rsidP="003D1A25">
      <w:pPr>
        <w:numPr>
          <w:ilvl w:val="1"/>
          <w:numId w:val="16"/>
        </w:numPr>
        <w:tabs>
          <w:tab w:val="clear" w:pos="1725"/>
          <w:tab w:val="num" w:pos="1418"/>
        </w:tabs>
        <w:overflowPunct w:val="0"/>
        <w:autoSpaceDE w:val="0"/>
        <w:autoSpaceDN w:val="0"/>
        <w:adjustRightInd w:val="0"/>
        <w:ind w:left="1418" w:hanging="284"/>
        <w:jc w:val="both"/>
        <w:textAlignment w:val="baseline"/>
        <w:rPr>
          <w:sz w:val="32"/>
          <w:szCs w:val="32"/>
        </w:rPr>
      </w:pPr>
      <w:r w:rsidRPr="00A045ED">
        <w:rPr>
          <w:sz w:val="32"/>
          <w:szCs w:val="32"/>
        </w:rPr>
        <w:t xml:space="preserve">в появившемся диалоговом окне в группе «Разрывы разделов» </w:t>
      </w:r>
      <w:r>
        <w:rPr>
          <w:sz w:val="32"/>
          <w:szCs w:val="32"/>
        </w:rPr>
        <w:t xml:space="preserve">выберите </w:t>
      </w:r>
      <w:r w:rsidRPr="00A045ED">
        <w:rPr>
          <w:sz w:val="32"/>
          <w:szCs w:val="32"/>
        </w:rPr>
        <w:t xml:space="preserve">опцию </w:t>
      </w:r>
      <w:r>
        <w:rPr>
          <w:sz w:val="32"/>
          <w:szCs w:val="32"/>
        </w:rPr>
        <w:t>«Текущая</w:t>
      </w:r>
      <w:r w:rsidRPr="00A045ED">
        <w:rPr>
          <w:sz w:val="32"/>
          <w:szCs w:val="32"/>
        </w:rPr>
        <w:t xml:space="preserve"> страниц</w:t>
      </w:r>
      <w:r>
        <w:rPr>
          <w:sz w:val="32"/>
          <w:szCs w:val="32"/>
        </w:rPr>
        <w:t>а»</w:t>
      </w:r>
    </w:p>
    <w:p w:rsidR="003D1A25" w:rsidRDefault="003D1A25" w:rsidP="003D1A25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 xml:space="preserve">Установите текстовой курсор во втором разделе и выполните разбиение текста на колонки с помощью команды меню </w:t>
      </w:r>
      <w:r>
        <w:rPr>
          <w:sz w:val="32"/>
          <w:szCs w:val="32"/>
        </w:rPr>
        <w:t>«</w:t>
      </w:r>
      <w:r w:rsidRPr="00A045ED">
        <w:rPr>
          <w:sz w:val="32"/>
          <w:szCs w:val="32"/>
        </w:rPr>
        <w:t xml:space="preserve">Разметка страницы – Параметры страницы </w:t>
      </w:r>
      <w:r>
        <w:rPr>
          <w:sz w:val="32"/>
          <w:szCs w:val="32"/>
        </w:rPr>
        <w:t>–</w:t>
      </w:r>
      <w:r w:rsidRPr="00A045ED">
        <w:rPr>
          <w:sz w:val="32"/>
          <w:szCs w:val="32"/>
        </w:rPr>
        <w:t xml:space="preserve"> Колонки</w:t>
      </w:r>
      <w:r>
        <w:rPr>
          <w:sz w:val="32"/>
          <w:szCs w:val="32"/>
        </w:rPr>
        <w:t>».</w:t>
      </w:r>
    </w:p>
    <w:p w:rsidR="003D1A25" w:rsidRDefault="003D1A25" w:rsidP="003D1A25">
      <w:pPr>
        <w:pStyle w:val="a7"/>
        <w:numPr>
          <w:ilvl w:val="0"/>
          <w:numId w:val="15"/>
        </w:numPr>
        <w:tabs>
          <w:tab w:val="num" w:pos="1418"/>
        </w:tabs>
        <w:overflowPunct w:val="0"/>
        <w:jc w:val="both"/>
        <w:textAlignment w:val="baseline"/>
        <w:rPr>
          <w:sz w:val="32"/>
          <w:szCs w:val="32"/>
        </w:rPr>
      </w:pPr>
      <w:r w:rsidRPr="00A045ED">
        <w:rPr>
          <w:sz w:val="32"/>
          <w:szCs w:val="32"/>
        </w:rPr>
        <w:t>Выберите вкладку «Разметка страницы»</w:t>
      </w:r>
      <w:r w:rsidRPr="00A045ED">
        <w:rPr>
          <w:i/>
          <w:sz w:val="32"/>
          <w:szCs w:val="32"/>
        </w:rPr>
        <w:t xml:space="preserve"> – </w:t>
      </w:r>
      <w:r w:rsidRPr="00A045ED">
        <w:rPr>
          <w:sz w:val="32"/>
          <w:szCs w:val="32"/>
        </w:rPr>
        <w:t>раздел «Параметры страницы» - команду «Разрывы»; в появившемся диалоговом окне в группе «Разрывы разделов» выберите опцию «Следующая страница».</w:t>
      </w:r>
    </w:p>
    <w:p w:rsidR="003D1A25" w:rsidRDefault="003D1A25" w:rsidP="003D1A25">
      <w:pPr>
        <w:pStyle w:val="a7"/>
        <w:numPr>
          <w:ilvl w:val="0"/>
          <w:numId w:val="15"/>
        </w:numPr>
        <w:overflowPunct w:val="0"/>
        <w:jc w:val="both"/>
        <w:textAlignment w:val="baseline"/>
        <w:rPr>
          <w:sz w:val="32"/>
          <w:szCs w:val="32"/>
        </w:rPr>
      </w:pPr>
      <w:r w:rsidRPr="00A045ED">
        <w:rPr>
          <w:sz w:val="32"/>
          <w:szCs w:val="32"/>
        </w:rPr>
        <w:t xml:space="preserve">Перейдите на следующую страницу и с помощью команды меню «Разметка страницы» – «Колонки» отмените разбиение на колонки, т.е. установите количество колонок равным </w:t>
      </w:r>
      <w:r>
        <w:rPr>
          <w:sz w:val="32"/>
          <w:szCs w:val="32"/>
        </w:rPr>
        <w:t>1. Скопируйте на вторую страницу текст, разбитый ранее на колонки.</w:t>
      </w:r>
    </w:p>
    <w:p w:rsidR="003D1A25" w:rsidRDefault="003D1A25" w:rsidP="003D1A25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lastRenderedPageBreak/>
        <w:t xml:space="preserve">Создайте какой-либо </w:t>
      </w:r>
      <w:proofErr w:type="spellStart"/>
      <w:r w:rsidRPr="006B167F">
        <w:rPr>
          <w:sz w:val="32"/>
          <w:szCs w:val="32"/>
        </w:rPr>
        <w:t>двухколоночный</w:t>
      </w:r>
      <w:proofErr w:type="spellEnd"/>
      <w:r w:rsidRPr="006B167F">
        <w:rPr>
          <w:sz w:val="32"/>
          <w:szCs w:val="32"/>
        </w:rPr>
        <w:t xml:space="preserve"> текст с помощью команды меню</w:t>
      </w:r>
      <w:r w:rsidRPr="00B63646">
        <w:rPr>
          <w:sz w:val="32"/>
          <w:szCs w:val="32"/>
        </w:rPr>
        <w:t xml:space="preserve"> </w:t>
      </w:r>
      <w:r>
        <w:rPr>
          <w:sz w:val="32"/>
          <w:szCs w:val="32"/>
        </w:rPr>
        <w:t>«Вставка – Таблица». Границы таблицы сделайте невидимыми.</w:t>
      </w:r>
    </w:p>
    <w:p w:rsidR="003D1A25" w:rsidRPr="006B167F" w:rsidRDefault="003D1A25" w:rsidP="003D1A25">
      <w:pPr>
        <w:numPr>
          <w:ilvl w:val="0"/>
          <w:numId w:val="15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 xml:space="preserve">Используя средства форматирования символов, предусмотренные в </w:t>
      </w:r>
      <w:r w:rsidRPr="006B167F">
        <w:rPr>
          <w:sz w:val="32"/>
          <w:szCs w:val="32"/>
          <w:lang w:val="en-US"/>
        </w:rPr>
        <w:t>Word</w:t>
      </w:r>
      <w:r w:rsidRPr="006B167F">
        <w:rPr>
          <w:sz w:val="32"/>
          <w:szCs w:val="32"/>
        </w:rPr>
        <w:t xml:space="preserve"> (греческие буквы и математические знаки шрифта </w:t>
      </w:r>
      <w:r w:rsidRPr="006B167F">
        <w:rPr>
          <w:sz w:val="32"/>
          <w:szCs w:val="32"/>
          <w:lang w:val="en-US"/>
        </w:rPr>
        <w:t>Symbol</w:t>
      </w:r>
      <w:r w:rsidRPr="006B167F">
        <w:rPr>
          <w:sz w:val="32"/>
          <w:szCs w:val="32"/>
        </w:rPr>
        <w:t>, верхние и нижние символы), непосредственно введите математическое выражение</w:t>
      </w:r>
    </w:p>
    <w:p w:rsidR="003D1A25" w:rsidRDefault="003D1A25" w:rsidP="003D1A25">
      <w:pPr>
        <w:ind w:left="720"/>
        <w:jc w:val="both"/>
        <w:rPr>
          <w:sz w:val="32"/>
          <w:szCs w:val="32"/>
          <w:vertAlign w:val="subscript"/>
        </w:rPr>
      </w:pPr>
      <w:r w:rsidRPr="006B167F">
        <w:rPr>
          <w:sz w:val="32"/>
          <w:szCs w:val="32"/>
        </w:rPr>
        <w:t xml:space="preserve">     </w:t>
      </w:r>
      <w:r w:rsidRPr="006B167F">
        <w:rPr>
          <w:sz w:val="32"/>
          <w:szCs w:val="32"/>
        </w:rPr>
        <w:sym w:font="Symbol" w:char="F053"/>
      </w:r>
      <w:r w:rsidRPr="006B167F">
        <w:rPr>
          <w:sz w:val="32"/>
          <w:szCs w:val="32"/>
        </w:rPr>
        <w:t xml:space="preserve"> </w:t>
      </w:r>
      <w:r w:rsidRPr="006B167F">
        <w:rPr>
          <w:sz w:val="32"/>
          <w:szCs w:val="32"/>
          <w:lang w:val="en-US"/>
        </w:rPr>
        <w:t>Y</w:t>
      </w:r>
      <w:r w:rsidRPr="006B167F">
        <w:rPr>
          <w:sz w:val="32"/>
          <w:szCs w:val="32"/>
          <w:vertAlign w:val="subscript"/>
          <w:lang w:val="en-US"/>
        </w:rPr>
        <w:t>i</w:t>
      </w:r>
      <w:r w:rsidRPr="00664EA1">
        <w:rPr>
          <w:sz w:val="32"/>
          <w:szCs w:val="32"/>
        </w:rPr>
        <w:t xml:space="preserve"> (</w:t>
      </w:r>
      <w:r w:rsidRPr="006B167F">
        <w:rPr>
          <w:sz w:val="32"/>
          <w:szCs w:val="32"/>
          <w:lang w:val="en-US"/>
        </w:rPr>
        <w:t>m</w:t>
      </w:r>
      <w:r w:rsidRPr="00664EA1">
        <w:rPr>
          <w:sz w:val="32"/>
          <w:szCs w:val="32"/>
        </w:rPr>
        <w:t>) + (</w:t>
      </w:r>
      <w:r w:rsidRPr="006B167F">
        <w:rPr>
          <w:sz w:val="32"/>
          <w:szCs w:val="32"/>
          <w:lang w:val="en-US"/>
        </w:rPr>
        <w:t>x</w:t>
      </w:r>
      <w:r w:rsidRPr="00664EA1">
        <w:rPr>
          <w:sz w:val="32"/>
          <w:szCs w:val="32"/>
          <w:vertAlign w:val="superscript"/>
        </w:rPr>
        <w:t>2</w:t>
      </w:r>
      <w:r w:rsidRPr="00664EA1">
        <w:rPr>
          <w:sz w:val="32"/>
          <w:szCs w:val="32"/>
        </w:rPr>
        <w:t xml:space="preserve"> * </w:t>
      </w:r>
      <w:r w:rsidRPr="006B167F">
        <w:rPr>
          <w:sz w:val="32"/>
          <w:szCs w:val="32"/>
          <w:lang w:val="en-US"/>
        </w:rPr>
        <w:sym w:font="Symbol" w:char="F06A"/>
      </w:r>
      <w:r w:rsidRPr="00664EA1">
        <w:rPr>
          <w:sz w:val="32"/>
          <w:szCs w:val="32"/>
        </w:rPr>
        <w:t xml:space="preserve"> (</w:t>
      </w:r>
      <w:r w:rsidRPr="006B167F">
        <w:rPr>
          <w:sz w:val="32"/>
          <w:szCs w:val="32"/>
          <w:lang w:val="en-US"/>
        </w:rPr>
        <w:t>z</w:t>
      </w:r>
      <w:r w:rsidRPr="00664EA1">
        <w:rPr>
          <w:sz w:val="32"/>
          <w:szCs w:val="32"/>
        </w:rPr>
        <w:t xml:space="preserve">)) </w:t>
      </w:r>
      <w:r w:rsidRPr="006B167F">
        <w:rPr>
          <w:sz w:val="32"/>
          <w:szCs w:val="32"/>
          <w:lang w:val="en-US"/>
        </w:rPr>
        <w:sym w:font="Symbol" w:char="F0B3"/>
      </w:r>
      <w:r w:rsidRPr="00664EA1">
        <w:rPr>
          <w:sz w:val="32"/>
          <w:szCs w:val="32"/>
        </w:rPr>
        <w:t xml:space="preserve"> </w:t>
      </w:r>
      <w:r w:rsidRPr="006B167F">
        <w:rPr>
          <w:sz w:val="32"/>
          <w:szCs w:val="32"/>
          <w:lang w:val="en-US"/>
        </w:rPr>
        <w:sym w:font="Symbol" w:char="F061"/>
      </w:r>
      <w:r w:rsidRPr="006B167F">
        <w:rPr>
          <w:sz w:val="32"/>
          <w:szCs w:val="32"/>
          <w:vertAlign w:val="subscript"/>
          <w:lang w:val="en-US"/>
        </w:rPr>
        <w:t>j</w:t>
      </w:r>
      <w:r>
        <w:rPr>
          <w:sz w:val="32"/>
          <w:szCs w:val="32"/>
          <w:vertAlign w:val="subscript"/>
        </w:rPr>
        <w:t xml:space="preserve">   </w:t>
      </w:r>
    </w:p>
    <w:p w:rsidR="003D1A25" w:rsidRPr="00664EA1" w:rsidRDefault="003D1A25" w:rsidP="003D1A25">
      <w:pPr>
        <w:ind w:left="993" w:hanging="273"/>
        <w:jc w:val="both"/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    </w:t>
      </w:r>
      <w:proofErr w:type="gramStart"/>
      <w:r w:rsidRPr="00664EA1">
        <w:rPr>
          <w:sz w:val="32"/>
          <w:szCs w:val="32"/>
        </w:rPr>
        <w:t>Исп</w:t>
      </w:r>
      <w:r>
        <w:rPr>
          <w:sz w:val="32"/>
          <w:szCs w:val="32"/>
        </w:rPr>
        <w:t>о</w:t>
      </w:r>
      <w:r w:rsidRPr="00664EA1">
        <w:rPr>
          <w:sz w:val="32"/>
          <w:szCs w:val="32"/>
        </w:rPr>
        <w:t xml:space="preserve">льзуйте  </w:t>
      </w:r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этого команду </w:t>
      </w:r>
      <w:r w:rsidRPr="00664EA1">
        <w:rPr>
          <w:sz w:val="32"/>
          <w:szCs w:val="32"/>
        </w:rPr>
        <w:t>«Вставка» - «Символ</w:t>
      </w:r>
      <w:r>
        <w:rPr>
          <w:sz w:val="32"/>
          <w:szCs w:val="32"/>
        </w:rPr>
        <w:t>ы</w:t>
      </w:r>
      <w:r w:rsidRPr="00664EA1">
        <w:rPr>
          <w:sz w:val="32"/>
          <w:szCs w:val="32"/>
        </w:rPr>
        <w:t>»</w:t>
      </w:r>
      <w:r>
        <w:rPr>
          <w:sz w:val="32"/>
          <w:szCs w:val="32"/>
        </w:rPr>
        <w:t>.</w:t>
      </w:r>
      <w:r w:rsidRPr="00664EA1">
        <w:rPr>
          <w:sz w:val="32"/>
          <w:szCs w:val="32"/>
        </w:rPr>
        <w:t xml:space="preserve"> «Символ</w:t>
      </w:r>
      <w:r>
        <w:rPr>
          <w:sz w:val="32"/>
          <w:szCs w:val="32"/>
        </w:rPr>
        <w:t>»</w:t>
      </w:r>
    </w:p>
    <w:p w:rsidR="003D1A25" w:rsidRDefault="003D1A25" w:rsidP="003D1A25">
      <w:pPr>
        <w:pStyle w:val="a7"/>
        <w:numPr>
          <w:ilvl w:val="0"/>
          <w:numId w:val="17"/>
        </w:numPr>
        <w:overflowPunct w:val="0"/>
        <w:jc w:val="both"/>
        <w:textAlignment w:val="baseline"/>
        <w:rPr>
          <w:sz w:val="32"/>
          <w:szCs w:val="32"/>
        </w:rPr>
      </w:pPr>
      <w:r w:rsidRPr="00664EA1">
        <w:rPr>
          <w:sz w:val="32"/>
          <w:szCs w:val="32"/>
        </w:rPr>
        <w:t xml:space="preserve">Введите это же математическое выражение, воспользовавшись приложением </w:t>
      </w:r>
      <w:r w:rsidRPr="00664EA1">
        <w:rPr>
          <w:sz w:val="32"/>
          <w:szCs w:val="32"/>
          <w:lang w:val="en-US"/>
        </w:rPr>
        <w:t>Microsoft</w:t>
      </w:r>
      <w:r w:rsidRPr="00664EA1">
        <w:rPr>
          <w:sz w:val="32"/>
          <w:szCs w:val="32"/>
        </w:rPr>
        <w:t xml:space="preserve"> </w:t>
      </w:r>
      <w:r w:rsidRPr="00664EA1">
        <w:rPr>
          <w:sz w:val="32"/>
          <w:szCs w:val="32"/>
          <w:lang w:val="en-US"/>
        </w:rPr>
        <w:t>Equation</w:t>
      </w:r>
      <w:r w:rsidRPr="00664EA1">
        <w:rPr>
          <w:sz w:val="32"/>
          <w:szCs w:val="32"/>
        </w:rPr>
        <w:t>.</w:t>
      </w:r>
    </w:p>
    <w:p w:rsidR="003D1A25" w:rsidRPr="00664EA1" w:rsidRDefault="003D1A25" w:rsidP="003D1A25">
      <w:pPr>
        <w:pStyle w:val="a7"/>
        <w:overflowPunct w:val="0"/>
        <w:ind w:left="1125"/>
        <w:jc w:val="both"/>
        <w:textAlignment w:val="baseline"/>
        <w:rPr>
          <w:sz w:val="32"/>
          <w:szCs w:val="32"/>
        </w:rPr>
      </w:pPr>
      <w:proofErr w:type="gramStart"/>
      <w:r w:rsidRPr="00664EA1">
        <w:rPr>
          <w:sz w:val="32"/>
          <w:szCs w:val="32"/>
        </w:rPr>
        <w:t>Исп</w:t>
      </w:r>
      <w:r>
        <w:rPr>
          <w:sz w:val="32"/>
          <w:szCs w:val="32"/>
        </w:rPr>
        <w:t>о</w:t>
      </w:r>
      <w:r w:rsidRPr="00664EA1">
        <w:rPr>
          <w:sz w:val="32"/>
          <w:szCs w:val="32"/>
        </w:rPr>
        <w:t xml:space="preserve">льзуйте  </w:t>
      </w:r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этого команду </w:t>
      </w:r>
      <w:r w:rsidRPr="00664EA1">
        <w:rPr>
          <w:sz w:val="32"/>
          <w:szCs w:val="32"/>
        </w:rPr>
        <w:t>«Вставка» -</w:t>
      </w:r>
      <w:r>
        <w:rPr>
          <w:sz w:val="32"/>
          <w:szCs w:val="32"/>
        </w:rPr>
        <w:t xml:space="preserve"> «Текст» - «Объект».</w:t>
      </w:r>
    </w:p>
    <w:p w:rsidR="003D1A25" w:rsidRPr="006B167F" w:rsidRDefault="003D1A25" w:rsidP="003D1A25">
      <w:pPr>
        <w:numPr>
          <w:ilvl w:val="0"/>
          <w:numId w:val="17"/>
        </w:numPr>
        <w:tabs>
          <w:tab w:val="clear" w:pos="1125"/>
          <w:tab w:val="num" w:pos="1276"/>
        </w:tabs>
        <w:overflowPunct w:val="0"/>
        <w:autoSpaceDE w:val="0"/>
        <w:autoSpaceDN w:val="0"/>
        <w:adjustRightInd w:val="0"/>
        <w:ind w:left="1276" w:hanging="556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 xml:space="preserve">С помощью приложения </w:t>
      </w:r>
      <w:r w:rsidRPr="006B167F">
        <w:rPr>
          <w:sz w:val="32"/>
          <w:szCs w:val="32"/>
          <w:lang w:val="en-US"/>
        </w:rPr>
        <w:t>Microsoft</w:t>
      </w:r>
      <w:r w:rsidRPr="006B167F">
        <w:rPr>
          <w:sz w:val="32"/>
          <w:szCs w:val="32"/>
        </w:rPr>
        <w:t xml:space="preserve"> </w:t>
      </w:r>
      <w:r w:rsidRPr="006B167F">
        <w:rPr>
          <w:sz w:val="32"/>
          <w:szCs w:val="32"/>
          <w:lang w:val="en-US"/>
        </w:rPr>
        <w:t>WordArt</w:t>
      </w:r>
      <w:r w:rsidRPr="006B167F">
        <w:rPr>
          <w:sz w:val="32"/>
          <w:szCs w:val="32"/>
        </w:rPr>
        <w:t xml:space="preserve"> создайте какую-либо эффектную надпись, например, «</w:t>
      </w:r>
      <w:r w:rsidRPr="006B167F">
        <w:rPr>
          <w:sz w:val="32"/>
          <w:szCs w:val="32"/>
          <w:lang w:val="en-US"/>
        </w:rPr>
        <w:t>Word</w:t>
      </w:r>
      <w:r w:rsidRPr="006B167F">
        <w:rPr>
          <w:sz w:val="32"/>
          <w:szCs w:val="32"/>
        </w:rPr>
        <w:t xml:space="preserve"> </w:t>
      </w:r>
      <w:r w:rsidRPr="006B167F">
        <w:rPr>
          <w:sz w:val="32"/>
          <w:szCs w:val="32"/>
          <w:lang w:val="en-US"/>
        </w:rPr>
        <w:t>for</w:t>
      </w:r>
      <w:r w:rsidRPr="006B167F">
        <w:rPr>
          <w:sz w:val="32"/>
          <w:szCs w:val="32"/>
        </w:rPr>
        <w:t xml:space="preserve"> </w:t>
      </w:r>
      <w:r w:rsidRPr="006B167F">
        <w:rPr>
          <w:sz w:val="32"/>
          <w:szCs w:val="32"/>
          <w:lang w:val="en-US"/>
        </w:rPr>
        <w:t>Windows</w:t>
      </w:r>
      <w:r w:rsidRPr="006B167F">
        <w:rPr>
          <w:sz w:val="32"/>
          <w:szCs w:val="32"/>
        </w:rPr>
        <w:t>».</w:t>
      </w:r>
    </w:p>
    <w:p w:rsidR="003D1A25" w:rsidRPr="006B167F" w:rsidRDefault="003D1A25" w:rsidP="003D1A25">
      <w:pPr>
        <w:numPr>
          <w:ilvl w:val="0"/>
          <w:numId w:val="17"/>
        </w:numPr>
        <w:tabs>
          <w:tab w:val="clear" w:pos="1125"/>
          <w:tab w:val="num" w:pos="1276"/>
        </w:tabs>
        <w:overflowPunct w:val="0"/>
        <w:autoSpaceDE w:val="0"/>
        <w:autoSpaceDN w:val="0"/>
        <w:adjustRightInd w:val="0"/>
        <w:ind w:left="1276" w:hanging="556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 xml:space="preserve">Первый абзац вашего текста оформите буквицей, воспользовавшись командой меню </w:t>
      </w:r>
      <w:r>
        <w:rPr>
          <w:sz w:val="32"/>
          <w:szCs w:val="32"/>
        </w:rPr>
        <w:t>«</w:t>
      </w:r>
      <w:proofErr w:type="gramStart"/>
      <w:r w:rsidRPr="000A0DFC">
        <w:rPr>
          <w:sz w:val="32"/>
          <w:szCs w:val="32"/>
        </w:rPr>
        <w:t>Вставка</w:t>
      </w:r>
      <w:r>
        <w:rPr>
          <w:sz w:val="32"/>
          <w:szCs w:val="32"/>
        </w:rPr>
        <w:t>»</w:t>
      </w:r>
      <w:r w:rsidRPr="000A0DFC">
        <w:rPr>
          <w:sz w:val="32"/>
          <w:szCs w:val="32"/>
        </w:rPr>
        <w:t xml:space="preserve">  -</w:t>
      </w:r>
      <w:proofErr w:type="gramEnd"/>
      <w:r w:rsidRPr="000A0D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«Текст» - «</w:t>
      </w:r>
      <w:r w:rsidRPr="000A0DFC">
        <w:rPr>
          <w:sz w:val="32"/>
          <w:szCs w:val="32"/>
        </w:rPr>
        <w:t>Буквица</w:t>
      </w:r>
      <w:r>
        <w:rPr>
          <w:sz w:val="32"/>
          <w:szCs w:val="32"/>
        </w:rPr>
        <w:t>».</w:t>
      </w:r>
    </w:p>
    <w:p w:rsidR="003D1A25" w:rsidRDefault="003D1A25" w:rsidP="003D1A25">
      <w:pPr>
        <w:numPr>
          <w:ilvl w:val="0"/>
          <w:numId w:val="17"/>
        </w:numPr>
        <w:tabs>
          <w:tab w:val="clear" w:pos="1125"/>
          <w:tab w:val="num" w:pos="1276"/>
        </w:tabs>
        <w:overflowPunct w:val="0"/>
        <w:autoSpaceDE w:val="0"/>
        <w:autoSpaceDN w:val="0"/>
        <w:adjustRightInd w:val="0"/>
        <w:ind w:left="1276" w:hanging="567"/>
        <w:jc w:val="both"/>
        <w:textAlignment w:val="baseline"/>
        <w:rPr>
          <w:sz w:val="32"/>
          <w:szCs w:val="32"/>
        </w:rPr>
      </w:pPr>
      <w:r w:rsidRPr="006B167F">
        <w:rPr>
          <w:sz w:val="32"/>
          <w:szCs w:val="32"/>
        </w:rPr>
        <w:t xml:space="preserve">Сохраните ваш текст на жестком диске в </w:t>
      </w:r>
      <w:r>
        <w:rPr>
          <w:sz w:val="32"/>
          <w:szCs w:val="32"/>
        </w:rPr>
        <w:t xml:space="preserve">своей </w:t>
      </w:r>
      <w:r w:rsidRPr="006B167F">
        <w:rPr>
          <w:sz w:val="32"/>
          <w:szCs w:val="32"/>
        </w:rPr>
        <w:t>папке.</w:t>
      </w:r>
    </w:p>
    <w:p w:rsidR="003D1A25" w:rsidRPr="00B82B1E" w:rsidRDefault="003D1A25" w:rsidP="003D1A25">
      <w:pPr>
        <w:numPr>
          <w:ilvl w:val="0"/>
          <w:numId w:val="17"/>
        </w:numPr>
        <w:tabs>
          <w:tab w:val="clear" w:pos="1125"/>
          <w:tab w:val="num" w:pos="1276"/>
        </w:tabs>
        <w:overflowPunct w:val="0"/>
        <w:autoSpaceDE w:val="0"/>
        <w:autoSpaceDN w:val="0"/>
        <w:adjustRightInd w:val="0"/>
        <w:ind w:left="1276" w:hanging="556"/>
        <w:jc w:val="both"/>
        <w:textAlignment w:val="baseline"/>
        <w:rPr>
          <w:sz w:val="32"/>
          <w:szCs w:val="32"/>
        </w:rPr>
      </w:pPr>
      <w:r w:rsidRPr="00B82B1E">
        <w:rPr>
          <w:sz w:val="32"/>
          <w:szCs w:val="32"/>
        </w:rPr>
        <w:t xml:space="preserve">Сохраните свой файл на </w:t>
      </w:r>
      <w:proofErr w:type="spellStart"/>
      <w:r>
        <w:rPr>
          <w:sz w:val="32"/>
          <w:szCs w:val="32"/>
        </w:rPr>
        <w:t>флеш</w:t>
      </w:r>
      <w:proofErr w:type="spellEnd"/>
      <w:r>
        <w:rPr>
          <w:sz w:val="32"/>
          <w:szCs w:val="32"/>
        </w:rPr>
        <w:t>-карте</w:t>
      </w:r>
      <w:r w:rsidRPr="00B82B1E">
        <w:rPr>
          <w:sz w:val="32"/>
          <w:szCs w:val="32"/>
        </w:rPr>
        <w:t>.</w:t>
      </w:r>
    </w:p>
    <w:p w:rsidR="003D1A25" w:rsidRPr="006B167F" w:rsidRDefault="003D1A25" w:rsidP="003D1A25">
      <w:pPr>
        <w:numPr>
          <w:ilvl w:val="0"/>
          <w:numId w:val="17"/>
        </w:numPr>
        <w:tabs>
          <w:tab w:val="clear" w:pos="1125"/>
          <w:tab w:val="num" w:pos="1276"/>
        </w:tabs>
        <w:overflowPunct w:val="0"/>
        <w:autoSpaceDE w:val="0"/>
        <w:autoSpaceDN w:val="0"/>
        <w:adjustRightInd w:val="0"/>
        <w:ind w:left="1276" w:hanging="556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B167F">
        <w:rPr>
          <w:sz w:val="32"/>
          <w:szCs w:val="32"/>
        </w:rPr>
        <w:t>Выйдите из текстового редактора.</w:t>
      </w:r>
    </w:p>
    <w:p w:rsidR="003D1A25" w:rsidRDefault="003D1A25" w:rsidP="003D1A25">
      <w:pPr>
        <w:overflowPunct w:val="0"/>
        <w:autoSpaceDE w:val="0"/>
        <w:autoSpaceDN w:val="0"/>
        <w:adjustRightInd w:val="0"/>
        <w:ind w:left="1080" w:hanging="360"/>
        <w:jc w:val="both"/>
        <w:textAlignment w:val="baseline"/>
        <w:rPr>
          <w:sz w:val="32"/>
          <w:szCs w:val="32"/>
        </w:rPr>
      </w:pPr>
    </w:p>
    <w:p w:rsidR="003D1A25" w:rsidRPr="001E153E" w:rsidRDefault="003D1A25" w:rsidP="003D1A25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7" w:name="_Toc330060829"/>
      <w:r w:rsidRPr="001E153E">
        <w:rPr>
          <w:rFonts w:ascii="Times New Roman" w:hAnsi="Times New Roman" w:cs="Times New Roman"/>
          <w:color w:val="auto"/>
          <w:sz w:val="32"/>
          <w:szCs w:val="32"/>
        </w:rPr>
        <w:t>Контрольные задания</w:t>
      </w:r>
      <w:bookmarkEnd w:id="57"/>
    </w:p>
    <w:p w:rsidR="003D1A25" w:rsidRPr="001E153E" w:rsidRDefault="003D1A25" w:rsidP="003D1A25">
      <w:pPr>
        <w:jc w:val="center"/>
        <w:rPr>
          <w:sz w:val="32"/>
          <w:szCs w:val="32"/>
        </w:rPr>
      </w:pPr>
      <w:r w:rsidRPr="001E153E">
        <w:rPr>
          <w:sz w:val="32"/>
          <w:szCs w:val="32"/>
        </w:rPr>
        <w:t>Вариант 1</w:t>
      </w:r>
    </w:p>
    <w:p w:rsidR="003D1A25" w:rsidRDefault="003D1A25" w:rsidP="003D1A25">
      <w:pPr>
        <w:pStyle w:val="a7"/>
        <w:numPr>
          <w:ilvl w:val="0"/>
          <w:numId w:val="25"/>
        </w:numPr>
        <w:shd w:val="clear" w:color="auto" w:fill="FFFFFF"/>
        <w:ind w:right="11"/>
        <w:rPr>
          <w:b/>
          <w:color w:val="000000"/>
          <w:spacing w:val="4"/>
          <w:sz w:val="32"/>
          <w:szCs w:val="32"/>
        </w:rPr>
      </w:pPr>
      <w:r>
        <w:rPr>
          <w:b/>
          <w:color w:val="000000"/>
          <w:spacing w:val="4"/>
          <w:sz w:val="32"/>
          <w:szCs w:val="32"/>
        </w:rPr>
        <w:t>Создать текстовый документ, представленный на рисунке.</w:t>
      </w:r>
    </w:p>
    <w:p w:rsidR="003D1A25" w:rsidRDefault="003D1A25" w:rsidP="003D1A25">
      <w:pPr>
        <w:pStyle w:val="a7"/>
        <w:shd w:val="clear" w:color="auto" w:fill="FFFFFF"/>
        <w:ind w:left="945" w:right="11"/>
        <w:rPr>
          <w:b/>
          <w:color w:val="000000"/>
          <w:spacing w:val="4"/>
          <w:sz w:val="32"/>
          <w:szCs w:val="32"/>
        </w:rPr>
      </w:pPr>
    </w:p>
    <w:p w:rsidR="003D1A25" w:rsidRPr="002679C0" w:rsidRDefault="003D1A25" w:rsidP="003D1A25">
      <w:pPr>
        <w:pStyle w:val="a7"/>
        <w:numPr>
          <w:ilvl w:val="0"/>
          <w:numId w:val="25"/>
        </w:numPr>
        <w:tabs>
          <w:tab w:val="left" w:pos="1134"/>
        </w:tabs>
        <w:overflowPunct w:val="0"/>
        <w:jc w:val="both"/>
        <w:textAlignment w:val="baseline"/>
        <w:rPr>
          <w:b/>
          <w:sz w:val="32"/>
          <w:szCs w:val="32"/>
        </w:rPr>
      </w:pPr>
      <w:r w:rsidRPr="002679C0">
        <w:rPr>
          <w:i/>
          <w:sz w:val="32"/>
          <w:szCs w:val="32"/>
        </w:rPr>
        <w:t>С помощью какой команды меню можно автоматизировать процесс создания оглавления текстового документа? Какая процедура должна быть предварительно выполнена?</w:t>
      </w:r>
    </w:p>
    <w:p w:rsidR="003D1A25" w:rsidRDefault="003D1A25" w:rsidP="003D1A25">
      <w:pPr>
        <w:pStyle w:val="a7"/>
        <w:tabs>
          <w:tab w:val="left" w:pos="1134"/>
        </w:tabs>
        <w:overflowPunct w:val="0"/>
        <w:ind w:left="945"/>
        <w:jc w:val="both"/>
        <w:textAlignment w:val="baseline"/>
        <w:rPr>
          <w:sz w:val="32"/>
          <w:szCs w:val="32"/>
        </w:rPr>
      </w:pPr>
      <w:r w:rsidRPr="002679C0">
        <w:rPr>
          <w:sz w:val="32"/>
          <w:szCs w:val="32"/>
        </w:rPr>
        <w:t xml:space="preserve">Откройте содержание любой книги и создайте автоматически оглавление текстового документа. </w:t>
      </w:r>
    </w:p>
    <w:p w:rsidR="003D1A25" w:rsidRPr="002679C0" w:rsidRDefault="003D1A25" w:rsidP="003D1A25">
      <w:pPr>
        <w:pStyle w:val="a7"/>
        <w:tabs>
          <w:tab w:val="left" w:pos="1134"/>
        </w:tabs>
        <w:overflowPunct w:val="0"/>
        <w:ind w:left="945"/>
        <w:jc w:val="both"/>
        <w:textAlignment w:val="baseline"/>
        <w:rPr>
          <w:sz w:val="32"/>
          <w:szCs w:val="32"/>
        </w:rPr>
      </w:pPr>
    </w:p>
    <w:p w:rsidR="003D1A25" w:rsidRDefault="003D1A25" w:rsidP="003D1A25">
      <w:pPr>
        <w:shd w:val="clear" w:color="auto" w:fill="FFFFFF"/>
        <w:ind w:right="11"/>
        <w:rPr>
          <w:b/>
          <w:color w:val="000000"/>
          <w:spacing w:val="4"/>
          <w:sz w:val="32"/>
          <w:szCs w:val="32"/>
        </w:rPr>
      </w:pPr>
    </w:p>
    <w:p w:rsidR="003D1A2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9160" cy="7678420"/>
                <wp:effectExtent l="11430" t="5715" r="10160" b="1206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767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Ростовский банк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предлагает к реализации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сберегательные сертификаты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для физических лиц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1A25" w:rsidRDefault="003D1A25" w:rsidP="003D1A25">
                            <w:pPr>
                              <w:shd w:val="clear" w:color="auto" w:fill="C5E0B3" w:themeFill="accent6" w:themeFillTint="66"/>
                              <w:ind w:firstLine="5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  <w:u w:val="single"/>
                              </w:rPr>
                              <w:t>Вид ценной бумаги</w:t>
                            </w:r>
                            <w:r w:rsidRPr="00010B2A">
                              <w:rPr>
                                <w:sz w:val="32"/>
                                <w:szCs w:val="32"/>
                              </w:rPr>
                              <w:t xml:space="preserve"> — сертификат на предъявителя, 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ind w:firstLine="5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10B2A">
                              <w:rPr>
                                <w:sz w:val="32"/>
                                <w:szCs w:val="32"/>
                              </w:rPr>
                              <w:t>форма выпуска — документарная.</w:t>
                            </w:r>
                          </w:p>
                          <w:p w:rsidR="003D1A25" w:rsidRDefault="003D1A25" w:rsidP="003D1A25">
                            <w:pPr>
                              <w:shd w:val="clear" w:color="auto" w:fill="C5E0B3" w:themeFill="accent6" w:themeFillTint="66"/>
                              <w:ind w:firstLine="5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  <w:u w:val="single"/>
                              </w:rPr>
                              <w:t>Эмитент</w:t>
                            </w:r>
                            <w:r w:rsidRPr="00010B2A">
                              <w:rPr>
                                <w:sz w:val="32"/>
                                <w:szCs w:val="32"/>
                              </w:rPr>
                              <w:t xml:space="preserve"> — акционерный коммерческий 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ind w:firstLine="54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10B2A">
                              <w:rPr>
                                <w:sz w:val="32"/>
                                <w:szCs w:val="32"/>
                              </w:rPr>
                              <w:t>Сберегательный банк России.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  <w:u w:val="single"/>
                              </w:rPr>
                              <w:t>Номинальная стоимость</w:t>
                            </w:r>
                            <w:r w:rsidRPr="00010B2A">
                              <w:rPr>
                                <w:sz w:val="32"/>
                                <w:szCs w:val="32"/>
                              </w:rPr>
                              <w:t xml:space="preserve"> — 1000 рублей,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10B2A">
                              <w:rPr>
                                <w:sz w:val="32"/>
                                <w:szCs w:val="32"/>
                              </w:rPr>
                              <w:t>10000 рублей, 50000 рублей.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10B2A">
                              <w:rPr>
                                <w:sz w:val="32"/>
                                <w:szCs w:val="32"/>
                              </w:rPr>
                              <w:t>Ставка дохода — процентная.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С 15 июля 1998 года установлены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следующие процентные ставки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по сберегательным сертификатам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Сберегательного банка России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образца 1997 года.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spacing w:line="245" w:lineRule="exact"/>
                              <w:ind w:left="34"/>
                              <w:jc w:val="center"/>
                              <w:rPr>
                                <w:i/>
                                <w:i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8291" w:type="dxa"/>
                              <w:tblInd w:w="46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082"/>
                              <w:gridCol w:w="2057"/>
                              <w:gridCol w:w="2070"/>
                              <w:gridCol w:w="2082"/>
                            </w:tblGrid>
                            <w:tr w:rsidR="003D1A25" w:rsidRPr="00F43966" w:rsidTr="000B70CD">
                              <w:trPr>
                                <w:trHeight w:hRule="exact" w:val="526"/>
                              </w:trPr>
                              <w:tc>
                                <w:tcPr>
                                  <w:tcW w:w="2082" w:type="dxa"/>
                                  <w:vMerge w:val="restart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ind w:firstLine="36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Полный срок хранения</w:t>
                                  </w:r>
                                </w:p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9" w:type="dxa"/>
                                  <w:gridSpan w:val="3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Ставка % годовых</w:t>
                                  </w:r>
                                </w:p>
                              </w:tc>
                            </w:tr>
                            <w:tr w:rsidR="003D1A25" w:rsidRPr="00F43966" w:rsidTr="000B70CD">
                              <w:trPr>
                                <w:trHeight w:hRule="exact" w:val="915"/>
                              </w:trPr>
                              <w:tc>
                                <w:tcPr>
                                  <w:tcW w:w="2082" w:type="dxa"/>
                                  <w:vMerge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7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Номинал 1000руб.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Номинал</w:t>
                                  </w:r>
                                </w:p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10 000 руб.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Номинал</w:t>
                                  </w:r>
                                </w:p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50 000 руб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D1A25" w:rsidRPr="00F43966" w:rsidTr="000B70CD">
                              <w:trPr>
                                <w:trHeight w:hRule="exact" w:val="330"/>
                              </w:trPr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57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D1A25" w:rsidRPr="00F43966" w:rsidTr="000B70CD">
                              <w:trPr>
                                <w:trHeight w:hRule="exact" w:val="352"/>
                              </w:trPr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57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3D1A25" w:rsidRPr="00F43966" w:rsidTr="000B70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057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3D1A25" w:rsidRPr="00F43966" w:rsidTr="000B70CD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7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:rsidR="003D1A25" w:rsidRPr="00F43966" w:rsidRDefault="003D1A25" w:rsidP="000B70CD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3966">
                                    <w:rPr>
                                      <w:sz w:val="32"/>
                                      <w:szCs w:val="32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Сберегательные сертификаты свободно</w:t>
                            </w:r>
                          </w:p>
                          <w:p w:rsidR="003D1A25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принимаются к оплате в любом учреждении</w:t>
                            </w:r>
                          </w:p>
                          <w:p w:rsidR="003D1A25" w:rsidRPr="00F43966" w:rsidRDefault="003D1A25" w:rsidP="003D1A25">
                            <w:pPr>
                              <w:shd w:val="clear" w:color="auto" w:fill="C5E0B3" w:themeFill="accent6" w:themeFillTint="66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i/>
                                <w:sz w:val="32"/>
                                <w:szCs w:val="32"/>
                              </w:rPr>
                              <w:t>Сбербанка на территории России.</w:t>
                            </w:r>
                          </w:p>
                          <w:p w:rsidR="003D1A25" w:rsidRPr="00010B2A" w:rsidRDefault="003D1A25" w:rsidP="003D1A25">
                            <w:pPr>
                              <w:shd w:val="clear" w:color="auto" w:fill="C5E0B3" w:themeFill="accent6" w:themeFillTint="66"/>
                              <w:spacing w:before="226"/>
                              <w:ind w:left="859" w:hanging="859"/>
                              <w:jc w:val="center"/>
                              <w:rPr>
                                <w:b/>
                                <w:bCs/>
                                <w:color w:val="000000"/>
                                <w:spacing w:val="-1"/>
                                <w:sz w:val="32"/>
                                <w:szCs w:val="32"/>
                              </w:rPr>
                            </w:pPr>
                            <w:r w:rsidRPr="00010B2A">
                              <w:rPr>
                                <w:b/>
                                <w:bCs/>
                                <w:color w:val="000000"/>
                                <w:spacing w:val="-1"/>
                                <w:sz w:val="32"/>
                                <w:szCs w:val="32"/>
                              </w:rPr>
                              <w:t>Консультации по телефонам: 64-49-96, 67-18-36</w:t>
                            </w:r>
                          </w:p>
                          <w:p w:rsidR="003D1A25" w:rsidRDefault="003D1A25" w:rsidP="003D1A25">
                            <w:pPr>
                              <w:shd w:val="clear" w:color="auto" w:fill="C5E0B3" w:themeFill="accent6" w:themeFillTint="6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0;width:470.8pt;height:604.6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">
                <v:textbox>
                  <w:txbxContent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Ростовский банк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предлагает к реализации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сберегательные сертификаты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для физических лиц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D1A25" w:rsidRDefault="003D1A25" w:rsidP="003D1A25">
                      <w:pPr>
                        <w:shd w:val="clear" w:color="auto" w:fill="C5E0B3" w:themeFill="accent6" w:themeFillTint="66"/>
                        <w:ind w:firstLine="5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43966">
                        <w:rPr>
                          <w:sz w:val="32"/>
                          <w:szCs w:val="32"/>
                          <w:u w:val="single"/>
                        </w:rPr>
                        <w:t>Вид ценной бумаги</w:t>
                      </w:r>
                      <w:r w:rsidRPr="00010B2A">
                        <w:rPr>
                          <w:sz w:val="32"/>
                          <w:szCs w:val="32"/>
                        </w:rPr>
                        <w:t xml:space="preserve"> — сертификат на предъявителя, 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ind w:firstLine="5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10B2A">
                        <w:rPr>
                          <w:sz w:val="32"/>
                          <w:szCs w:val="32"/>
                        </w:rPr>
                        <w:t>форма выпуска — документарная.</w:t>
                      </w:r>
                    </w:p>
                    <w:p w:rsidR="003D1A25" w:rsidRDefault="003D1A25" w:rsidP="003D1A25">
                      <w:pPr>
                        <w:shd w:val="clear" w:color="auto" w:fill="C5E0B3" w:themeFill="accent6" w:themeFillTint="66"/>
                        <w:ind w:firstLine="5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43966">
                        <w:rPr>
                          <w:sz w:val="32"/>
                          <w:szCs w:val="32"/>
                          <w:u w:val="single"/>
                        </w:rPr>
                        <w:t>Эмитент</w:t>
                      </w:r>
                      <w:r w:rsidRPr="00010B2A">
                        <w:rPr>
                          <w:sz w:val="32"/>
                          <w:szCs w:val="32"/>
                        </w:rPr>
                        <w:t xml:space="preserve"> — акционерный коммерческий 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ind w:firstLine="54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10B2A">
                        <w:rPr>
                          <w:sz w:val="32"/>
                          <w:szCs w:val="32"/>
                        </w:rPr>
                        <w:t>Сберегательный банк России.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sz w:val="32"/>
                          <w:szCs w:val="32"/>
                        </w:rPr>
                      </w:pPr>
                      <w:r w:rsidRPr="00F43966">
                        <w:rPr>
                          <w:sz w:val="32"/>
                          <w:szCs w:val="32"/>
                          <w:u w:val="single"/>
                        </w:rPr>
                        <w:t>Номинальная стоимость</w:t>
                      </w:r>
                      <w:r w:rsidRPr="00010B2A">
                        <w:rPr>
                          <w:sz w:val="32"/>
                          <w:szCs w:val="32"/>
                        </w:rPr>
                        <w:t xml:space="preserve"> — 1000 рублей,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10B2A">
                        <w:rPr>
                          <w:sz w:val="32"/>
                          <w:szCs w:val="32"/>
                        </w:rPr>
                        <w:t>10000 рублей, 50000 рублей.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10B2A">
                        <w:rPr>
                          <w:sz w:val="32"/>
                          <w:szCs w:val="32"/>
                        </w:rPr>
                        <w:t>Ставка дохода — процентная.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С 15 июля 1998 года установлены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следующие процентные ставки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по сберегательным сертификатам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Сберегательного банка России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образца 1997 года.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spacing w:line="245" w:lineRule="exact"/>
                        <w:ind w:left="34"/>
                        <w:jc w:val="center"/>
                        <w:rPr>
                          <w:i/>
                          <w:iCs/>
                          <w:color w:val="000000"/>
                          <w:spacing w:val="2"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a3"/>
                        <w:tblW w:w="8291" w:type="dxa"/>
                        <w:tblInd w:w="46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082"/>
                        <w:gridCol w:w="2057"/>
                        <w:gridCol w:w="2070"/>
                        <w:gridCol w:w="2082"/>
                      </w:tblGrid>
                      <w:tr w:rsidR="003D1A25" w:rsidRPr="00F43966" w:rsidTr="000B70CD">
                        <w:trPr>
                          <w:trHeight w:hRule="exact" w:val="526"/>
                        </w:trPr>
                        <w:tc>
                          <w:tcPr>
                            <w:tcW w:w="2082" w:type="dxa"/>
                            <w:vMerge w:val="restart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Полный срок хранения</w:t>
                            </w:r>
                          </w:p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6209" w:type="dxa"/>
                            <w:gridSpan w:val="3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Ставка % годовых</w:t>
                            </w:r>
                          </w:p>
                        </w:tc>
                      </w:tr>
                      <w:tr w:rsidR="003D1A25" w:rsidRPr="00F43966" w:rsidTr="000B70CD">
                        <w:trPr>
                          <w:trHeight w:hRule="exact" w:val="915"/>
                        </w:trPr>
                        <w:tc>
                          <w:tcPr>
                            <w:tcW w:w="2082" w:type="dxa"/>
                            <w:vMerge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057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Номинал 1000руб.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Номинал</w:t>
                            </w:r>
                          </w:p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10 000 руб.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Номинал</w:t>
                            </w:r>
                          </w:p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50 000 руб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  <w:tr w:rsidR="003D1A25" w:rsidRPr="00F43966" w:rsidTr="000B70CD">
                        <w:trPr>
                          <w:trHeight w:hRule="exact" w:val="330"/>
                        </w:trPr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57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c>
                      </w:tr>
                      <w:tr w:rsidR="003D1A25" w:rsidRPr="00F43966" w:rsidTr="000B70CD">
                        <w:trPr>
                          <w:trHeight w:hRule="exact" w:val="352"/>
                        </w:trPr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57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c>
                      </w:tr>
                      <w:tr w:rsidR="003D1A25" w:rsidRPr="00F43966" w:rsidTr="000B70CD">
                        <w:trPr>
                          <w:trHeight w:hRule="exact" w:val="374"/>
                        </w:trPr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057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c>
                      </w:tr>
                      <w:tr w:rsidR="003D1A25" w:rsidRPr="00F43966" w:rsidTr="000B70CD">
                        <w:trPr>
                          <w:trHeight w:hRule="exact" w:val="356"/>
                        </w:trPr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057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:rsidR="003D1A25" w:rsidRPr="00F43966" w:rsidRDefault="003D1A25" w:rsidP="000B70CD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43966">
                              <w:rPr>
                                <w:sz w:val="32"/>
                                <w:szCs w:val="32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Сберегательные сертификаты свободно</w:t>
                      </w:r>
                    </w:p>
                    <w:p w:rsidR="003D1A25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принимаются к оплате в любом учреждении</w:t>
                      </w:r>
                    </w:p>
                    <w:p w:rsidR="003D1A25" w:rsidRPr="00F43966" w:rsidRDefault="003D1A25" w:rsidP="003D1A25">
                      <w:pPr>
                        <w:shd w:val="clear" w:color="auto" w:fill="C5E0B3" w:themeFill="accent6" w:themeFillTint="66"/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 w:rsidRPr="00F43966">
                        <w:rPr>
                          <w:i/>
                          <w:sz w:val="32"/>
                          <w:szCs w:val="32"/>
                        </w:rPr>
                        <w:t>Сбербанка на территории России.</w:t>
                      </w:r>
                    </w:p>
                    <w:p w:rsidR="003D1A25" w:rsidRPr="00010B2A" w:rsidRDefault="003D1A25" w:rsidP="003D1A25">
                      <w:pPr>
                        <w:shd w:val="clear" w:color="auto" w:fill="C5E0B3" w:themeFill="accent6" w:themeFillTint="66"/>
                        <w:spacing w:before="226"/>
                        <w:ind w:left="859" w:hanging="859"/>
                        <w:jc w:val="center"/>
                        <w:rPr>
                          <w:b/>
                          <w:bCs/>
                          <w:color w:val="000000"/>
                          <w:spacing w:val="-1"/>
                          <w:sz w:val="32"/>
                          <w:szCs w:val="32"/>
                        </w:rPr>
                      </w:pPr>
                      <w:r w:rsidRPr="00010B2A">
                        <w:rPr>
                          <w:b/>
                          <w:bCs/>
                          <w:color w:val="000000"/>
                          <w:spacing w:val="-1"/>
                          <w:sz w:val="32"/>
                          <w:szCs w:val="32"/>
                        </w:rPr>
                        <w:t>Консультации по телефонам: 64-49-96, 67-18-36</w:t>
                      </w:r>
                    </w:p>
                    <w:p w:rsidR="003D1A25" w:rsidRDefault="003D1A25" w:rsidP="003D1A25">
                      <w:pPr>
                        <w:shd w:val="clear" w:color="auto" w:fill="C5E0B3" w:themeFill="accent6" w:themeFillTint="66"/>
                      </w:pPr>
                    </w:p>
                  </w:txbxContent>
                </v:textbox>
              </v:shape>
            </w:pict>
          </mc:Fallback>
        </mc:AlternateContent>
      </w: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BD70C5" w:rsidRDefault="003D1A25" w:rsidP="003D1A25">
      <w:pPr>
        <w:tabs>
          <w:tab w:val="left" w:pos="1134"/>
        </w:tabs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6F26EE" w:rsidRDefault="003D1A25" w:rsidP="003D1A25">
      <w:pPr>
        <w:overflowPunct w:val="0"/>
        <w:ind w:firstLine="540"/>
        <w:textAlignment w:val="baseline"/>
        <w:rPr>
          <w:i/>
          <w:sz w:val="32"/>
          <w:szCs w:val="32"/>
        </w:rPr>
      </w:pPr>
      <w:r w:rsidRPr="00241836">
        <w:rPr>
          <w:b/>
          <w:sz w:val="32"/>
          <w:szCs w:val="32"/>
        </w:rPr>
        <w:t>3</w:t>
      </w:r>
      <w:r w:rsidRPr="006F26EE">
        <w:rPr>
          <w:i/>
          <w:sz w:val="32"/>
          <w:szCs w:val="32"/>
        </w:rPr>
        <w:t>. Что такое буквица? Как ее вставить в текст?</w:t>
      </w:r>
    </w:p>
    <w:p w:rsidR="003D1A25" w:rsidRPr="006F26EE" w:rsidRDefault="003D1A25" w:rsidP="003D1A25">
      <w:pPr>
        <w:overflowPunct w:val="0"/>
        <w:ind w:firstLine="540"/>
        <w:textAlignment w:val="baseline"/>
        <w:rPr>
          <w:sz w:val="32"/>
          <w:szCs w:val="32"/>
        </w:rPr>
      </w:pPr>
      <w:r w:rsidRPr="006F26EE">
        <w:rPr>
          <w:sz w:val="32"/>
          <w:szCs w:val="32"/>
        </w:rPr>
        <w:t xml:space="preserve">В последнем предложении набранного текста первую букву сделать </w:t>
      </w:r>
      <w:proofErr w:type="spellStart"/>
      <w:r w:rsidRPr="006F26EE">
        <w:rPr>
          <w:sz w:val="32"/>
          <w:szCs w:val="32"/>
        </w:rPr>
        <w:t>бкувицей</w:t>
      </w:r>
      <w:proofErr w:type="spellEnd"/>
      <w:r w:rsidRPr="006F26EE">
        <w:rPr>
          <w:sz w:val="32"/>
          <w:szCs w:val="32"/>
        </w:rPr>
        <w:t>.</w:t>
      </w:r>
    </w:p>
    <w:p w:rsidR="003D1A25" w:rsidRDefault="003D1A25" w:rsidP="003D1A25">
      <w:pPr>
        <w:overflowPunct w:val="0"/>
        <w:ind w:firstLine="540"/>
        <w:textAlignment w:val="baseline"/>
        <w:rPr>
          <w:b/>
          <w:sz w:val="28"/>
          <w:szCs w:val="28"/>
        </w:rPr>
      </w:pPr>
    </w:p>
    <w:p w:rsidR="003D1A25" w:rsidRPr="001F2B45" w:rsidRDefault="003D1A25" w:rsidP="003D1A25">
      <w:pPr>
        <w:tabs>
          <w:tab w:val="left" w:pos="360"/>
        </w:tabs>
        <w:overflowPunct w:val="0"/>
        <w:ind w:firstLine="540"/>
        <w:jc w:val="both"/>
        <w:textAlignment w:val="baseline"/>
        <w:rPr>
          <w:i/>
          <w:sz w:val="32"/>
          <w:szCs w:val="32"/>
        </w:rPr>
      </w:pPr>
      <w:r w:rsidRPr="00241836">
        <w:rPr>
          <w:b/>
          <w:sz w:val="32"/>
          <w:szCs w:val="32"/>
        </w:rPr>
        <w:t>4</w:t>
      </w:r>
      <w:r w:rsidRPr="001F2B45">
        <w:rPr>
          <w:sz w:val="32"/>
          <w:szCs w:val="32"/>
        </w:rPr>
        <w:t>.</w:t>
      </w:r>
      <w:r w:rsidRPr="001F2B45">
        <w:rPr>
          <w:i/>
          <w:sz w:val="32"/>
          <w:szCs w:val="32"/>
        </w:rPr>
        <w:t xml:space="preserve"> В текст необходимо вставить символы: </w:t>
      </w:r>
      <w:r w:rsidRPr="001F2B45">
        <w:rPr>
          <w:i/>
          <w:sz w:val="32"/>
          <w:szCs w:val="32"/>
        </w:rPr>
        <w:sym w:font="Symbol" w:char="F053"/>
      </w:r>
      <w:r w:rsidRPr="001F2B45">
        <w:rPr>
          <w:i/>
          <w:sz w:val="32"/>
          <w:szCs w:val="32"/>
        </w:rPr>
        <w:t xml:space="preserve">, </w:t>
      </w:r>
      <w:r w:rsidRPr="001F2B45">
        <w:rPr>
          <w:i/>
          <w:sz w:val="32"/>
          <w:szCs w:val="32"/>
        </w:rPr>
        <w:sym w:font="Symbol" w:char="F0B1"/>
      </w:r>
      <w:r w:rsidRPr="001F2B45">
        <w:rPr>
          <w:i/>
          <w:sz w:val="32"/>
          <w:szCs w:val="32"/>
        </w:rPr>
        <w:t xml:space="preserve"> , </w:t>
      </w:r>
      <w:r w:rsidRPr="001F2B45">
        <w:rPr>
          <w:i/>
          <w:sz w:val="32"/>
          <w:szCs w:val="32"/>
        </w:rPr>
        <w:sym w:font="Symbol" w:char="F0B3"/>
      </w:r>
      <w:r w:rsidRPr="001F2B45">
        <w:rPr>
          <w:i/>
          <w:sz w:val="32"/>
          <w:szCs w:val="32"/>
        </w:rPr>
        <w:t xml:space="preserve"> . Опишите порядок ваших действий.</w:t>
      </w:r>
    </w:p>
    <w:p w:rsidR="003D1A25" w:rsidRPr="001F2B45" w:rsidRDefault="003D1A25" w:rsidP="003D1A25">
      <w:pPr>
        <w:tabs>
          <w:tab w:val="left" w:pos="360"/>
        </w:tabs>
        <w:overflowPunct w:val="0"/>
        <w:ind w:firstLine="720"/>
        <w:jc w:val="both"/>
        <w:textAlignment w:val="baseline"/>
        <w:rPr>
          <w:i/>
          <w:sz w:val="32"/>
          <w:szCs w:val="32"/>
        </w:rPr>
      </w:pPr>
      <w:r w:rsidRPr="001F2B45">
        <w:rPr>
          <w:i/>
          <w:sz w:val="32"/>
          <w:szCs w:val="32"/>
        </w:rPr>
        <w:lastRenderedPageBreak/>
        <w:t xml:space="preserve">Назовите приложение, с помощью которого в </w:t>
      </w:r>
      <w:r w:rsidRPr="001F2B45">
        <w:rPr>
          <w:i/>
          <w:sz w:val="32"/>
          <w:szCs w:val="32"/>
          <w:lang w:val="en-US"/>
        </w:rPr>
        <w:t>Word</w:t>
      </w:r>
      <w:r w:rsidRPr="001F2B45">
        <w:rPr>
          <w:i/>
          <w:sz w:val="32"/>
          <w:szCs w:val="32"/>
        </w:rPr>
        <w:t xml:space="preserve"> можно вставить математические выражения. Как его запустить</w:t>
      </w:r>
    </w:p>
    <w:p w:rsidR="003D1A25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539" w:firstLine="0"/>
        <w:jc w:val="both"/>
        <w:textAlignment w:val="baseline"/>
        <w:rPr>
          <w:i/>
          <w:sz w:val="32"/>
          <w:szCs w:val="32"/>
        </w:rPr>
      </w:pPr>
      <w:r w:rsidRPr="001F2B45">
        <w:rPr>
          <w:i/>
          <w:sz w:val="32"/>
          <w:szCs w:val="32"/>
        </w:rPr>
        <w:t>в первый раз,</w:t>
      </w:r>
    </w:p>
    <w:p w:rsidR="003D1A25" w:rsidRPr="001F2B45" w:rsidRDefault="003D1A25" w:rsidP="003D1A25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540" w:firstLine="0"/>
        <w:jc w:val="both"/>
        <w:textAlignment w:val="baseline"/>
        <w:rPr>
          <w:i/>
          <w:sz w:val="32"/>
          <w:szCs w:val="32"/>
        </w:rPr>
      </w:pPr>
      <w:r w:rsidRPr="001F2B45">
        <w:rPr>
          <w:i/>
          <w:sz w:val="32"/>
          <w:szCs w:val="32"/>
        </w:rPr>
        <w:t>в последующем?</w:t>
      </w:r>
    </w:p>
    <w:p w:rsidR="003D1A25" w:rsidRPr="006F26EE" w:rsidRDefault="003D1A25" w:rsidP="003D1A25">
      <w:pPr>
        <w:overflowPunct w:val="0"/>
        <w:ind w:firstLine="540"/>
        <w:jc w:val="both"/>
        <w:textAlignment w:val="baseline"/>
        <w:rPr>
          <w:sz w:val="32"/>
          <w:szCs w:val="32"/>
        </w:rPr>
      </w:pPr>
      <w:r w:rsidRPr="006F26EE">
        <w:rPr>
          <w:sz w:val="32"/>
          <w:szCs w:val="32"/>
        </w:rPr>
        <w:t xml:space="preserve">Используя средства форматирования символов, предусмотренные в </w:t>
      </w:r>
      <w:r w:rsidRPr="006F26EE">
        <w:rPr>
          <w:sz w:val="32"/>
          <w:szCs w:val="32"/>
          <w:lang w:val="en-US"/>
        </w:rPr>
        <w:t>Word</w:t>
      </w:r>
      <w:r w:rsidRPr="006F26EE">
        <w:rPr>
          <w:sz w:val="32"/>
          <w:szCs w:val="32"/>
        </w:rPr>
        <w:t xml:space="preserve"> (греческие буквы и математические знаки шрифта </w:t>
      </w:r>
      <w:r w:rsidRPr="006F26EE">
        <w:rPr>
          <w:sz w:val="32"/>
          <w:szCs w:val="32"/>
          <w:lang w:val="en-US"/>
        </w:rPr>
        <w:t>Symbol</w:t>
      </w:r>
      <w:r w:rsidRPr="006F26EE">
        <w:rPr>
          <w:sz w:val="32"/>
          <w:szCs w:val="32"/>
        </w:rPr>
        <w:t>, верхние и нижние символы), непосредственно введите математическое выражение</w:t>
      </w:r>
    </w:p>
    <w:p w:rsidR="003D1A25" w:rsidRPr="006F26EE" w:rsidRDefault="003D1A25" w:rsidP="003D1A25">
      <w:pPr>
        <w:ind w:left="720"/>
        <w:jc w:val="both"/>
        <w:rPr>
          <w:sz w:val="32"/>
          <w:szCs w:val="32"/>
          <w:vertAlign w:val="subscript"/>
        </w:rPr>
      </w:pPr>
      <w:r w:rsidRPr="006F26EE">
        <w:rPr>
          <w:sz w:val="32"/>
          <w:szCs w:val="32"/>
        </w:rPr>
        <w:t xml:space="preserve">     </w:t>
      </w:r>
      <w:r w:rsidRPr="006F26EE">
        <w:rPr>
          <w:sz w:val="32"/>
          <w:szCs w:val="32"/>
        </w:rPr>
        <w:sym w:font="Symbol" w:char="F053"/>
      </w:r>
      <w:r w:rsidRPr="006F26EE">
        <w:rPr>
          <w:sz w:val="32"/>
          <w:szCs w:val="32"/>
        </w:rPr>
        <w:t xml:space="preserve"> </w:t>
      </w:r>
      <w:r w:rsidRPr="006F26EE">
        <w:rPr>
          <w:sz w:val="32"/>
          <w:szCs w:val="32"/>
          <w:lang w:val="en-US"/>
        </w:rPr>
        <w:t>Y</w:t>
      </w:r>
      <w:r w:rsidRPr="006F26EE">
        <w:rPr>
          <w:sz w:val="32"/>
          <w:szCs w:val="32"/>
          <w:vertAlign w:val="subscript"/>
          <w:lang w:val="en-US"/>
        </w:rPr>
        <w:t>i</w:t>
      </w:r>
      <w:r w:rsidRPr="006F26EE">
        <w:rPr>
          <w:sz w:val="32"/>
          <w:szCs w:val="32"/>
        </w:rPr>
        <w:t xml:space="preserve"> (</w:t>
      </w:r>
      <w:r w:rsidRPr="006F26EE">
        <w:rPr>
          <w:sz w:val="32"/>
          <w:szCs w:val="32"/>
          <w:lang w:val="en-US"/>
        </w:rPr>
        <w:t>m</w:t>
      </w:r>
      <w:r w:rsidRPr="006F26EE">
        <w:rPr>
          <w:sz w:val="32"/>
          <w:szCs w:val="32"/>
        </w:rPr>
        <w:t>) + (</w:t>
      </w:r>
      <w:r w:rsidRPr="006F26EE">
        <w:rPr>
          <w:sz w:val="32"/>
          <w:szCs w:val="32"/>
          <w:lang w:val="en-US"/>
        </w:rPr>
        <w:t>x</w:t>
      </w:r>
      <w:r w:rsidRPr="006F26EE">
        <w:rPr>
          <w:sz w:val="32"/>
          <w:szCs w:val="32"/>
          <w:vertAlign w:val="superscript"/>
        </w:rPr>
        <w:t>2</w:t>
      </w:r>
      <w:r w:rsidRPr="006F26EE">
        <w:rPr>
          <w:sz w:val="32"/>
          <w:szCs w:val="32"/>
        </w:rPr>
        <w:t xml:space="preserve"> * </w:t>
      </w:r>
      <w:r w:rsidRPr="006F26EE">
        <w:rPr>
          <w:sz w:val="32"/>
          <w:szCs w:val="32"/>
          <w:lang w:val="en-US"/>
        </w:rPr>
        <w:sym w:font="Symbol" w:char="F06A"/>
      </w:r>
      <w:r w:rsidRPr="006F26EE">
        <w:rPr>
          <w:sz w:val="32"/>
          <w:szCs w:val="32"/>
        </w:rPr>
        <w:t xml:space="preserve"> (</w:t>
      </w:r>
      <w:r w:rsidRPr="006F26EE">
        <w:rPr>
          <w:sz w:val="32"/>
          <w:szCs w:val="32"/>
          <w:lang w:val="en-US"/>
        </w:rPr>
        <w:t>z</w:t>
      </w:r>
      <w:r w:rsidRPr="006F26EE">
        <w:rPr>
          <w:sz w:val="32"/>
          <w:szCs w:val="32"/>
        </w:rPr>
        <w:t xml:space="preserve">)) </w:t>
      </w:r>
      <w:r w:rsidRPr="006F26EE">
        <w:rPr>
          <w:sz w:val="32"/>
          <w:szCs w:val="32"/>
          <w:lang w:val="en-US"/>
        </w:rPr>
        <w:sym w:font="Symbol" w:char="F0B3"/>
      </w:r>
      <w:r w:rsidRPr="006F26EE">
        <w:rPr>
          <w:sz w:val="32"/>
          <w:szCs w:val="32"/>
        </w:rPr>
        <w:t xml:space="preserve"> </w:t>
      </w:r>
      <w:r w:rsidRPr="006F26EE">
        <w:rPr>
          <w:sz w:val="32"/>
          <w:szCs w:val="32"/>
          <w:lang w:val="en-US"/>
        </w:rPr>
        <w:sym w:font="Symbol" w:char="F061"/>
      </w:r>
      <w:r w:rsidRPr="006F26EE">
        <w:rPr>
          <w:sz w:val="32"/>
          <w:szCs w:val="32"/>
          <w:vertAlign w:val="subscript"/>
          <w:lang w:val="en-US"/>
        </w:rPr>
        <w:t>j</w:t>
      </w:r>
    </w:p>
    <w:p w:rsidR="003D1A25" w:rsidRDefault="003D1A25" w:rsidP="003D1A25">
      <w:pPr>
        <w:overflowPunct w:val="0"/>
        <w:ind w:firstLine="540"/>
        <w:jc w:val="both"/>
        <w:textAlignment w:val="baseline"/>
        <w:rPr>
          <w:sz w:val="32"/>
          <w:szCs w:val="32"/>
        </w:rPr>
      </w:pPr>
      <w:r w:rsidRPr="006F26EE">
        <w:rPr>
          <w:sz w:val="32"/>
          <w:szCs w:val="32"/>
        </w:rPr>
        <w:t xml:space="preserve">Введите это же математическое выражение, воспользовавшись </w:t>
      </w:r>
      <w:r>
        <w:rPr>
          <w:sz w:val="32"/>
          <w:szCs w:val="32"/>
        </w:rPr>
        <w:t xml:space="preserve">встроенным </w:t>
      </w:r>
      <w:r w:rsidRPr="006F26EE">
        <w:rPr>
          <w:sz w:val="32"/>
          <w:szCs w:val="32"/>
        </w:rPr>
        <w:t>приложением.</w:t>
      </w:r>
    </w:p>
    <w:p w:rsidR="003D1A25" w:rsidRPr="006F26EE" w:rsidRDefault="003D1A25" w:rsidP="003D1A25">
      <w:pPr>
        <w:overflowPunct w:val="0"/>
        <w:ind w:firstLine="540"/>
        <w:jc w:val="both"/>
        <w:textAlignment w:val="baseline"/>
        <w:rPr>
          <w:sz w:val="32"/>
          <w:szCs w:val="32"/>
        </w:rPr>
      </w:pPr>
    </w:p>
    <w:p w:rsidR="003D1A25" w:rsidRPr="001E153E" w:rsidRDefault="003D1A25" w:rsidP="003D1A25">
      <w:pPr>
        <w:jc w:val="center"/>
        <w:rPr>
          <w:sz w:val="32"/>
          <w:szCs w:val="32"/>
        </w:rPr>
      </w:pPr>
      <w:r w:rsidRPr="001E153E">
        <w:rPr>
          <w:sz w:val="32"/>
          <w:szCs w:val="32"/>
        </w:rPr>
        <w:t>Вариант 2</w:t>
      </w:r>
    </w:p>
    <w:p w:rsidR="003D1A25" w:rsidRPr="0002260C" w:rsidRDefault="003D1A25" w:rsidP="003D1A25">
      <w:pPr>
        <w:shd w:val="clear" w:color="auto" w:fill="FFFFFF"/>
        <w:spacing w:before="19"/>
        <w:ind w:left="379" w:firstLine="161"/>
        <w:rPr>
          <w:b/>
          <w:sz w:val="32"/>
          <w:szCs w:val="32"/>
        </w:rPr>
      </w:pPr>
      <w:r w:rsidRPr="0002260C">
        <w:rPr>
          <w:b/>
          <w:color w:val="000000"/>
          <w:spacing w:val="4"/>
          <w:sz w:val="32"/>
          <w:szCs w:val="32"/>
        </w:rPr>
        <w:t>1. Создать текстовый документ следующего вида:</w:t>
      </w:r>
    </w:p>
    <w:p w:rsidR="003D1A25" w:rsidRPr="0002260C" w:rsidRDefault="003D1A25" w:rsidP="003D1A25">
      <w:pPr>
        <w:shd w:val="clear" w:color="auto" w:fill="FFFFFF"/>
        <w:spacing w:before="250" w:line="245" w:lineRule="exact"/>
        <w:ind w:left="360"/>
        <w:jc w:val="center"/>
        <w:rPr>
          <w:b/>
          <w:i/>
          <w:iCs/>
          <w:color w:val="000000"/>
          <w:spacing w:val="4"/>
          <w:sz w:val="32"/>
          <w:szCs w:val="32"/>
          <w:u w:val="single"/>
        </w:rPr>
      </w:pPr>
      <w:r w:rsidRPr="0002260C">
        <w:rPr>
          <w:b/>
          <w:i/>
          <w:iCs/>
          <w:color w:val="000000"/>
          <w:spacing w:val="4"/>
          <w:sz w:val="32"/>
          <w:szCs w:val="32"/>
          <w:u w:val="single"/>
        </w:rPr>
        <w:t>Информатизация общества</w:t>
      </w:r>
    </w:p>
    <w:p w:rsidR="003D1A25" w:rsidRPr="0002260C" w:rsidRDefault="003D1A25" w:rsidP="003D1A25">
      <w:pPr>
        <w:widowControl w:val="0"/>
        <w:numPr>
          <w:ilvl w:val="0"/>
          <w:numId w:val="22"/>
        </w:numPr>
        <w:shd w:val="clear" w:color="auto" w:fill="FFFFFF"/>
        <w:tabs>
          <w:tab w:val="clear" w:pos="1609"/>
          <w:tab w:val="num" w:pos="900"/>
        </w:tabs>
        <w:autoSpaceDE w:val="0"/>
        <w:autoSpaceDN w:val="0"/>
        <w:adjustRightInd w:val="0"/>
        <w:ind w:hanging="1069"/>
        <w:rPr>
          <w:color w:val="000000"/>
          <w:spacing w:val="-1"/>
          <w:sz w:val="32"/>
          <w:szCs w:val="32"/>
        </w:rPr>
      </w:pPr>
      <w:r w:rsidRPr="0002260C">
        <w:rPr>
          <w:color w:val="000000"/>
          <w:spacing w:val="-1"/>
          <w:sz w:val="32"/>
          <w:szCs w:val="32"/>
        </w:rPr>
        <w:t>Информа</w:t>
      </w:r>
      <w:r>
        <w:rPr>
          <w:color w:val="000000"/>
          <w:spacing w:val="-1"/>
          <w:sz w:val="32"/>
          <w:szCs w:val="32"/>
        </w:rPr>
        <w:t>ционное общество.</w:t>
      </w:r>
    </w:p>
    <w:p w:rsidR="003D1A25" w:rsidRPr="0002260C" w:rsidRDefault="003D1A25" w:rsidP="003D1A25">
      <w:pPr>
        <w:widowControl w:val="0"/>
        <w:numPr>
          <w:ilvl w:val="0"/>
          <w:numId w:val="22"/>
        </w:numPr>
        <w:shd w:val="clear" w:color="auto" w:fill="FFFFFF"/>
        <w:tabs>
          <w:tab w:val="clear" w:pos="1609"/>
          <w:tab w:val="num" w:pos="900"/>
        </w:tabs>
        <w:autoSpaceDE w:val="0"/>
        <w:autoSpaceDN w:val="0"/>
        <w:adjustRightInd w:val="0"/>
        <w:ind w:hanging="1069"/>
        <w:rPr>
          <w:color w:val="000000"/>
          <w:spacing w:val="-4"/>
          <w:sz w:val="32"/>
          <w:szCs w:val="32"/>
        </w:rPr>
      </w:pPr>
      <w:r w:rsidRPr="0002260C">
        <w:rPr>
          <w:color w:val="000000"/>
          <w:spacing w:val="-4"/>
          <w:sz w:val="32"/>
          <w:szCs w:val="32"/>
        </w:rPr>
        <w:t>Информационный потенциал общества.</w:t>
      </w:r>
    </w:p>
    <w:p w:rsidR="003D1A25" w:rsidRPr="0002260C" w:rsidRDefault="003D1A25" w:rsidP="003D1A25">
      <w:pPr>
        <w:shd w:val="clear" w:color="auto" w:fill="FFFFFF"/>
        <w:ind w:left="357"/>
        <w:jc w:val="center"/>
        <w:rPr>
          <w:b/>
          <w:i/>
          <w:iCs/>
          <w:color w:val="000000"/>
          <w:spacing w:val="4"/>
          <w:sz w:val="32"/>
          <w:szCs w:val="32"/>
          <w:u w:val="single"/>
        </w:rPr>
      </w:pPr>
    </w:p>
    <w:p w:rsidR="003D1A25" w:rsidRPr="0002260C" w:rsidRDefault="003D1A25" w:rsidP="003D1A25">
      <w:pPr>
        <w:shd w:val="clear" w:color="auto" w:fill="FFFFFF"/>
        <w:ind w:firstLine="539"/>
        <w:jc w:val="both"/>
        <w:rPr>
          <w:sz w:val="32"/>
          <w:szCs w:val="32"/>
        </w:rPr>
      </w:pPr>
      <w:r w:rsidRPr="0002260C">
        <w:rPr>
          <w:iCs/>
          <w:color w:val="000000"/>
          <w:spacing w:val="-5"/>
          <w:sz w:val="32"/>
          <w:szCs w:val="32"/>
          <w:u w:val="single"/>
        </w:rPr>
        <w:t>Определение</w:t>
      </w:r>
      <w:r w:rsidRPr="0002260C">
        <w:rPr>
          <w:i/>
          <w:iCs/>
          <w:color w:val="000000"/>
          <w:spacing w:val="-5"/>
          <w:sz w:val="32"/>
          <w:szCs w:val="32"/>
        </w:rPr>
        <w:t xml:space="preserve">: </w:t>
      </w:r>
      <w:r w:rsidRPr="0002260C">
        <w:rPr>
          <w:color w:val="000000"/>
          <w:spacing w:val="-5"/>
          <w:sz w:val="32"/>
          <w:szCs w:val="32"/>
        </w:rPr>
        <w:t xml:space="preserve">Информационное общество — </w:t>
      </w:r>
      <w:r w:rsidRPr="0002260C">
        <w:rPr>
          <w:i/>
          <w:iCs/>
          <w:color w:val="000000"/>
          <w:spacing w:val="-5"/>
          <w:sz w:val="32"/>
          <w:szCs w:val="32"/>
        </w:rPr>
        <w:t xml:space="preserve">общество, в котором </w:t>
      </w:r>
      <w:r w:rsidRPr="0002260C">
        <w:rPr>
          <w:i/>
          <w:iCs/>
          <w:color w:val="000000"/>
          <w:spacing w:val="-2"/>
          <w:sz w:val="32"/>
          <w:szCs w:val="32"/>
        </w:rPr>
        <w:t>большинство работающих занято производством, хранением, пере</w:t>
      </w:r>
      <w:r w:rsidRPr="0002260C">
        <w:rPr>
          <w:i/>
          <w:iCs/>
          <w:color w:val="000000"/>
          <w:spacing w:val="-3"/>
          <w:sz w:val="32"/>
          <w:szCs w:val="32"/>
        </w:rPr>
        <w:t xml:space="preserve">работкой и реализацией информации, особенно высшей ее формы </w:t>
      </w:r>
      <w:r w:rsidRPr="0002260C">
        <w:rPr>
          <w:color w:val="000000"/>
          <w:spacing w:val="-3"/>
          <w:sz w:val="32"/>
          <w:szCs w:val="32"/>
        </w:rPr>
        <w:t xml:space="preserve">— </w:t>
      </w:r>
      <w:r w:rsidRPr="0002260C">
        <w:rPr>
          <w:i/>
          <w:iCs/>
          <w:color w:val="000000"/>
          <w:spacing w:val="3"/>
          <w:sz w:val="32"/>
          <w:szCs w:val="32"/>
        </w:rPr>
        <w:t>знаний.</w:t>
      </w:r>
    </w:p>
    <w:p w:rsidR="003D1A25" w:rsidRDefault="003D1A25" w:rsidP="003D1A25">
      <w:pPr>
        <w:framePr w:h="2246" w:hSpace="38" w:vSpace="58" w:wrap="auto" w:vAnchor="text" w:hAnchor="page" w:x="8549" w:y="327"/>
      </w:pPr>
      <w:r>
        <w:rPr>
          <w:noProof/>
        </w:rPr>
        <w:drawing>
          <wp:inline distT="0" distB="0" distL="0" distR="0" wp14:anchorId="3456E8F7" wp14:editId="05340E32">
            <wp:extent cx="1381125" cy="14287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A25" w:rsidRDefault="003D1A25" w:rsidP="003D1A25">
      <w:pPr>
        <w:shd w:val="clear" w:color="auto" w:fill="FFFFFF"/>
        <w:rPr>
          <w:i/>
          <w:iCs/>
          <w:color w:val="000000"/>
          <w:spacing w:val="2"/>
          <w:sz w:val="28"/>
          <w:szCs w:val="28"/>
        </w:rPr>
      </w:pPr>
    </w:p>
    <w:p w:rsidR="003D1A25" w:rsidRDefault="003D1A25" w:rsidP="003D1A25">
      <w:pPr>
        <w:shd w:val="clear" w:color="auto" w:fill="FFFFFF"/>
        <w:rPr>
          <w:i/>
          <w:iCs/>
          <w:color w:val="000000"/>
          <w:spacing w:val="2"/>
          <w:sz w:val="32"/>
          <w:szCs w:val="32"/>
        </w:rPr>
      </w:pPr>
      <w:r w:rsidRPr="0002260C">
        <w:rPr>
          <w:i/>
          <w:iCs/>
          <w:color w:val="000000"/>
          <w:spacing w:val="2"/>
          <w:sz w:val="32"/>
          <w:szCs w:val="32"/>
        </w:rPr>
        <w:t>Информационный потенциал общества:</w:t>
      </w:r>
    </w:p>
    <w:p w:rsidR="003D1A25" w:rsidRPr="0002260C" w:rsidRDefault="003D1A25" w:rsidP="003D1A25">
      <w:pPr>
        <w:widowControl w:val="0"/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before="221" w:line="245" w:lineRule="exact"/>
        <w:ind w:left="0"/>
        <w:rPr>
          <w:sz w:val="32"/>
          <w:szCs w:val="32"/>
        </w:rPr>
      </w:pPr>
      <w:r w:rsidRPr="0002260C">
        <w:rPr>
          <w:color w:val="000000"/>
          <w:spacing w:val="-2"/>
          <w:sz w:val="32"/>
          <w:szCs w:val="32"/>
        </w:rPr>
        <w:t>информационные ресурсы;</w:t>
      </w:r>
    </w:p>
    <w:p w:rsidR="003D1A25" w:rsidRPr="0002260C" w:rsidRDefault="003D1A25" w:rsidP="003D1A25">
      <w:pPr>
        <w:widowControl w:val="0"/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line="245" w:lineRule="exact"/>
        <w:ind w:left="0"/>
        <w:rPr>
          <w:sz w:val="32"/>
          <w:szCs w:val="32"/>
        </w:rPr>
      </w:pPr>
      <w:r w:rsidRPr="0002260C">
        <w:rPr>
          <w:color w:val="000000"/>
          <w:spacing w:val="-1"/>
          <w:sz w:val="32"/>
          <w:szCs w:val="32"/>
        </w:rPr>
        <w:t>информационные продукты и услуги;</w:t>
      </w:r>
    </w:p>
    <w:p w:rsidR="003D1A25" w:rsidRPr="0002260C" w:rsidRDefault="003D1A25" w:rsidP="003D1A25">
      <w:pPr>
        <w:widowControl w:val="0"/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line="245" w:lineRule="exact"/>
        <w:ind w:left="0"/>
        <w:rPr>
          <w:sz w:val="32"/>
          <w:szCs w:val="32"/>
        </w:rPr>
      </w:pPr>
      <w:r w:rsidRPr="0002260C">
        <w:rPr>
          <w:color w:val="000000"/>
          <w:spacing w:val="-1"/>
          <w:sz w:val="32"/>
          <w:szCs w:val="32"/>
        </w:rPr>
        <w:t>рынок информационных продуктов и услуг;</w:t>
      </w:r>
    </w:p>
    <w:p w:rsidR="003D1A25" w:rsidRPr="0002260C" w:rsidRDefault="003D1A25" w:rsidP="003D1A25">
      <w:pPr>
        <w:widowControl w:val="0"/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line="245" w:lineRule="exact"/>
        <w:ind w:left="0"/>
        <w:rPr>
          <w:sz w:val="32"/>
          <w:szCs w:val="32"/>
        </w:rPr>
      </w:pPr>
      <w:r w:rsidRPr="0002260C">
        <w:rPr>
          <w:color w:val="000000"/>
          <w:spacing w:val="-3"/>
          <w:sz w:val="32"/>
          <w:szCs w:val="32"/>
        </w:rPr>
        <w:t>правовое регулирование на информационном рынке.</w:t>
      </w:r>
    </w:p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</w:p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</w:p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52070</wp:posOffset>
                </wp:positionV>
                <wp:extent cx="4457700" cy="342900"/>
                <wp:effectExtent l="0" t="3175" r="254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A25" w:rsidRPr="00EC0F33" w:rsidRDefault="003D1A25" w:rsidP="003D1A25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C0F33">
                              <w:rPr>
                                <w:color w:val="FF0000"/>
                                <w:sz w:val="28"/>
                                <w:szCs w:val="28"/>
                              </w:rPr>
                              <w:t>ОСНОВНЫЕ АБРЕВИАТУР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Ы</w:t>
                            </w:r>
                          </w:p>
                          <w:p w:rsidR="003D1A25" w:rsidRDefault="003D1A25" w:rsidP="003D1A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2.5pt;margin-top:4.1pt;width:35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" fillcolor="silver" stroked="f">
                <v:textbox>
                  <w:txbxContent>
                    <w:p w:rsidR="003D1A25" w:rsidRPr="00EC0F33" w:rsidRDefault="003D1A25" w:rsidP="003D1A25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EC0F33">
                        <w:rPr>
                          <w:color w:val="FF0000"/>
                          <w:sz w:val="28"/>
                          <w:szCs w:val="28"/>
                        </w:rPr>
                        <w:t>ОСНОВНЫЕ АБРЕВИАТУР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Ы</w:t>
                      </w:r>
                    </w:p>
                    <w:p w:rsidR="003D1A25" w:rsidRDefault="003D1A25" w:rsidP="003D1A25"/>
                  </w:txbxContent>
                </v:textbox>
              </v:shape>
            </w:pict>
          </mc:Fallback>
        </mc:AlternateContent>
      </w:r>
    </w:p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</w:p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</w:p>
    <w:tbl>
      <w:tblPr>
        <w:tblW w:w="794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20"/>
        <w:gridCol w:w="5923"/>
      </w:tblGrid>
      <w:tr w:rsidR="003D1A25" w:rsidRPr="0002260C" w:rsidTr="004E21C9">
        <w:trPr>
          <w:trHeight w:hRule="exact" w:val="373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jc w:val="center"/>
              <w:rPr>
                <w:sz w:val="32"/>
                <w:szCs w:val="32"/>
              </w:rPr>
            </w:pPr>
            <w:r w:rsidRPr="0002260C">
              <w:rPr>
                <w:color w:val="000000"/>
                <w:spacing w:val="3"/>
                <w:sz w:val="32"/>
                <w:szCs w:val="32"/>
              </w:rPr>
              <w:t>Обозначение</w:t>
            </w:r>
            <w:r w:rsidRPr="0002260C">
              <w:rPr>
                <w:sz w:val="32"/>
                <w:szCs w:val="32"/>
              </w:rPr>
              <w:t xml:space="preserve"> </w:t>
            </w:r>
          </w:p>
        </w:tc>
        <w:tc>
          <w:tcPr>
            <w:tcW w:w="5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ind w:left="2198"/>
              <w:rPr>
                <w:sz w:val="32"/>
                <w:szCs w:val="32"/>
              </w:rPr>
            </w:pPr>
            <w:r w:rsidRPr="0002260C">
              <w:rPr>
                <w:color w:val="000000"/>
                <w:spacing w:val="2"/>
                <w:sz w:val="32"/>
                <w:szCs w:val="32"/>
              </w:rPr>
              <w:t>Пояснение</w:t>
            </w:r>
            <w:r w:rsidRPr="0002260C">
              <w:rPr>
                <w:sz w:val="32"/>
                <w:szCs w:val="32"/>
              </w:rPr>
              <w:t xml:space="preserve"> </w:t>
            </w:r>
          </w:p>
        </w:tc>
      </w:tr>
      <w:tr w:rsidR="003D1A25" w:rsidRPr="0002260C" w:rsidTr="004E21C9">
        <w:trPr>
          <w:trHeight w:hRule="exact" w:val="360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jc w:val="center"/>
              <w:rPr>
                <w:sz w:val="32"/>
                <w:szCs w:val="32"/>
              </w:rPr>
            </w:pPr>
            <w:r w:rsidRPr="0002260C">
              <w:rPr>
                <w:color w:val="000000"/>
                <w:sz w:val="32"/>
                <w:szCs w:val="32"/>
              </w:rPr>
              <w:t>АВМ</w:t>
            </w:r>
            <w:r w:rsidRPr="0002260C">
              <w:rPr>
                <w:sz w:val="32"/>
                <w:szCs w:val="32"/>
              </w:rPr>
              <w:t xml:space="preserve"> </w:t>
            </w:r>
          </w:p>
        </w:tc>
        <w:tc>
          <w:tcPr>
            <w:tcW w:w="5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jc w:val="center"/>
              <w:rPr>
                <w:sz w:val="32"/>
                <w:szCs w:val="32"/>
              </w:rPr>
            </w:pPr>
            <w:r w:rsidRPr="0002260C">
              <w:rPr>
                <w:color w:val="000000"/>
                <w:spacing w:val="-3"/>
                <w:sz w:val="32"/>
                <w:szCs w:val="32"/>
              </w:rPr>
              <w:t>аналоговые вычислительные машины</w:t>
            </w:r>
          </w:p>
        </w:tc>
      </w:tr>
      <w:tr w:rsidR="003D1A25" w:rsidRPr="0002260C" w:rsidTr="004E21C9">
        <w:trPr>
          <w:trHeight w:hRule="exact" w:val="346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jc w:val="center"/>
              <w:rPr>
                <w:sz w:val="32"/>
                <w:szCs w:val="32"/>
              </w:rPr>
            </w:pPr>
            <w:r w:rsidRPr="0002260C">
              <w:rPr>
                <w:color w:val="000000"/>
                <w:sz w:val="32"/>
                <w:szCs w:val="32"/>
              </w:rPr>
              <w:t>АЛУ</w:t>
            </w:r>
          </w:p>
        </w:tc>
        <w:tc>
          <w:tcPr>
            <w:tcW w:w="5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jc w:val="center"/>
              <w:rPr>
                <w:sz w:val="32"/>
                <w:szCs w:val="32"/>
              </w:rPr>
            </w:pPr>
            <w:r w:rsidRPr="0002260C">
              <w:rPr>
                <w:color w:val="000000"/>
                <w:spacing w:val="-3"/>
                <w:sz w:val="32"/>
                <w:szCs w:val="32"/>
              </w:rPr>
              <w:t>арифметико-логическое устройство</w:t>
            </w:r>
          </w:p>
        </w:tc>
      </w:tr>
      <w:tr w:rsidR="003D1A25" w:rsidRPr="0002260C" w:rsidTr="004E21C9">
        <w:trPr>
          <w:trHeight w:hRule="exact" w:val="388"/>
        </w:trPr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shd w:val="clear" w:color="auto" w:fill="FFFFFF"/>
              <w:jc w:val="center"/>
              <w:rPr>
                <w:sz w:val="32"/>
                <w:szCs w:val="32"/>
              </w:rPr>
            </w:pPr>
            <w:r w:rsidRPr="0002260C">
              <w:rPr>
                <w:color w:val="000000"/>
                <w:sz w:val="32"/>
                <w:szCs w:val="32"/>
              </w:rPr>
              <w:t>АРМ</w:t>
            </w:r>
            <w:r w:rsidRPr="0002260C">
              <w:rPr>
                <w:sz w:val="32"/>
                <w:szCs w:val="32"/>
              </w:rPr>
              <w:t xml:space="preserve"> </w:t>
            </w:r>
          </w:p>
        </w:tc>
        <w:tc>
          <w:tcPr>
            <w:tcW w:w="5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автоматизированное рабочее место</w:t>
            </w:r>
          </w:p>
        </w:tc>
      </w:tr>
    </w:tbl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</w:p>
    <w:p w:rsidR="003D1A25" w:rsidRDefault="003D1A25" w:rsidP="003D1A25">
      <w:pPr>
        <w:ind w:firstLine="540"/>
        <w:rPr>
          <w:b/>
          <w:sz w:val="32"/>
          <w:szCs w:val="32"/>
        </w:rPr>
      </w:pPr>
      <w:r w:rsidRPr="0002260C">
        <w:rPr>
          <w:b/>
          <w:sz w:val="32"/>
          <w:szCs w:val="32"/>
        </w:rPr>
        <w:t xml:space="preserve">2. Создайте </w:t>
      </w:r>
      <w:r>
        <w:rPr>
          <w:b/>
          <w:sz w:val="32"/>
          <w:szCs w:val="32"/>
        </w:rPr>
        <w:t>таблицу</w:t>
      </w:r>
    </w:p>
    <w:p w:rsidR="003D1A25" w:rsidRPr="0002260C" w:rsidRDefault="003D1A25" w:rsidP="003D1A25">
      <w:pPr>
        <w:ind w:firstLine="540"/>
        <w:rPr>
          <w:b/>
          <w:sz w:val="32"/>
          <w:szCs w:val="32"/>
        </w:rPr>
      </w:pPr>
    </w:p>
    <w:tbl>
      <w:tblPr>
        <w:tblStyle w:val="a4"/>
        <w:tblW w:w="0" w:type="auto"/>
        <w:tblInd w:w="64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ook w:val="01E0" w:firstRow="1" w:lastRow="1" w:firstColumn="1" w:lastColumn="1" w:noHBand="0" w:noVBand="0"/>
      </w:tblPr>
      <w:tblGrid>
        <w:gridCol w:w="856"/>
        <w:gridCol w:w="1119"/>
        <w:gridCol w:w="1298"/>
        <w:gridCol w:w="1080"/>
        <w:gridCol w:w="1872"/>
      </w:tblGrid>
      <w:tr w:rsidR="003D1A25" w:rsidRPr="0002260C" w:rsidTr="004E21C9">
        <w:tc>
          <w:tcPr>
            <w:tcW w:w="696" w:type="dxa"/>
          </w:tcPr>
          <w:p w:rsidR="003D1A25" w:rsidRPr="0002260C" w:rsidRDefault="003D1A25" w:rsidP="004E21C9">
            <w:pPr>
              <w:ind w:left="-170" w:firstLine="170"/>
              <w:jc w:val="center"/>
              <w:rPr>
                <w:sz w:val="32"/>
                <w:szCs w:val="32"/>
              </w:rPr>
            </w:pPr>
          </w:p>
        </w:tc>
        <w:tc>
          <w:tcPr>
            <w:tcW w:w="103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творог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сметана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кефир</w:t>
            </w:r>
          </w:p>
        </w:tc>
        <w:tc>
          <w:tcPr>
            <w:tcW w:w="187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итого за год</w:t>
            </w:r>
          </w:p>
        </w:tc>
      </w:tr>
      <w:tr w:rsidR="003D1A25" w:rsidRPr="0002260C" w:rsidTr="004E21C9">
        <w:tc>
          <w:tcPr>
            <w:tcW w:w="696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1991</w:t>
            </w:r>
          </w:p>
        </w:tc>
        <w:tc>
          <w:tcPr>
            <w:tcW w:w="103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50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260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322</w:t>
            </w:r>
          </w:p>
        </w:tc>
        <w:tc>
          <w:tcPr>
            <w:tcW w:w="187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</w:p>
        </w:tc>
      </w:tr>
      <w:tr w:rsidR="003D1A25" w:rsidRPr="0002260C" w:rsidTr="004E21C9">
        <w:tc>
          <w:tcPr>
            <w:tcW w:w="696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1993</w:t>
            </w:r>
          </w:p>
        </w:tc>
        <w:tc>
          <w:tcPr>
            <w:tcW w:w="103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105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266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370</w:t>
            </w:r>
          </w:p>
        </w:tc>
        <w:tc>
          <w:tcPr>
            <w:tcW w:w="187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</w:p>
        </w:tc>
      </w:tr>
      <w:tr w:rsidR="003D1A25" w:rsidRPr="0002260C" w:rsidTr="004E21C9">
        <w:tc>
          <w:tcPr>
            <w:tcW w:w="696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1995</w:t>
            </w:r>
          </w:p>
        </w:tc>
        <w:tc>
          <w:tcPr>
            <w:tcW w:w="103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120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250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330</w:t>
            </w:r>
          </w:p>
        </w:tc>
        <w:tc>
          <w:tcPr>
            <w:tcW w:w="187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</w:p>
        </w:tc>
      </w:tr>
      <w:tr w:rsidR="003D1A25" w:rsidRPr="0002260C" w:rsidTr="004E21C9">
        <w:tc>
          <w:tcPr>
            <w:tcW w:w="696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1998</w:t>
            </w:r>
          </w:p>
        </w:tc>
        <w:tc>
          <w:tcPr>
            <w:tcW w:w="103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115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400</w:t>
            </w:r>
          </w:p>
        </w:tc>
        <w:tc>
          <w:tcPr>
            <w:tcW w:w="1080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  <w:r w:rsidRPr="0002260C">
              <w:rPr>
                <w:sz w:val="32"/>
                <w:szCs w:val="32"/>
              </w:rPr>
              <w:t>296</w:t>
            </w:r>
          </w:p>
        </w:tc>
        <w:tc>
          <w:tcPr>
            <w:tcW w:w="1872" w:type="dxa"/>
          </w:tcPr>
          <w:p w:rsidR="003D1A25" w:rsidRPr="0002260C" w:rsidRDefault="003D1A25" w:rsidP="004E21C9">
            <w:pPr>
              <w:jc w:val="center"/>
              <w:rPr>
                <w:sz w:val="32"/>
                <w:szCs w:val="32"/>
              </w:rPr>
            </w:pPr>
          </w:p>
        </w:tc>
      </w:tr>
    </w:tbl>
    <w:p w:rsidR="003D1A25" w:rsidRPr="0002260C" w:rsidRDefault="003D1A25" w:rsidP="003D1A25">
      <w:pPr>
        <w:shd w:val="clear" w:color="auto" w:fill="FFFFFF"/>
        <w:tabs>
          <w:tab w:val="left" w:pos="677"/>
        </w:tabs>
        <w:spacing w:before="187"/>
        <w:ind w:left="43" w:firstLine="677"/>
        <w:jc w:val="both"/>
        <w:rPr>
          <w:sz w:val="32"/>
          <w:szCs w:val="32"/>
        </w:rPr>
      </w:pPr>
      <w:r w:rsidRPr="0002260C">
        <w:rPr>
          <w:color w:val="000000"/>
          <w:spacing w:val="7"/>
          <w:sz w:val="32"/>
          <w:szCs w:val="32"/>
        </w:rPr>
        <w:t>В пустых ячейках с помощью формул подсчитайте,</w:t>
      </w:r>
      <w:r w:rsidRPr="0002260C">
        <w:rPr>
          <w:color w:val="000000"/>
          <w:spacing w:val="7"/>
          <w:sz w:val="32"/>
          <w:szCs w:val="32"/>
        </w:rPr>
        <w:br/>
      </w:r>
      <w:r w:rsidRPr="0002260C">
        <w:rPr>
          <w:color w:val="000000"/>
          <w:spacing w:val="11"/>
          <w:sz w:val="32"/>
          <w:szCs w:val="32"/>
        </w:rPr>
        <w:t xml:space="preserve">сколько всего продукции было произведено за каждый указанный </w:t>
      </w:r>
      <w:r w:rsidRPr="0002260C">
        <w:rPr>
          <w:color w:val="000000"/>
          <w:spacing w:val="6"/>
          <w:sz w:val="32"/>
          <w:szCs w:val="32"/>
        </w:rPr>
        <w:t>год.</w:t>
      </w:r>
    </w:p>
    <w:p w:rsidR="003D1A25" w:rsidRPr="0002260C" w:rsidRDefault="003D1A25" w:rsidP="003D1A25">
      <w:pPr>
        <w:shd w:val="clear" w:color="auto" w:fill="FFFFFF"/>
        <w:tabs>
          <w:tab w:val="left" w:pos="619"/>
        </w:tabs>
        <w:spacing w:before="14"/>
        <w:ind w:left="38" w:firstLine="677"/>
        <w:jc w:val="both"/>
        <w:rPr>
          <w:sz w:val="32"/>
          <w:szCs w:val="32"/>
        </w:rPr>
      </w:pPr>
      <w:r w:rsidRPr="0002260C">
        <w:rPr>
          <w:color w:val="000000"/>
          <w:spacing w:val="2"/>
          <w:sz w:val="32"/>
          <w:szCs w:val="32"/>
        </w:rPr>
        <w:t>По результатам таблицы постройте диаграмму в точном соответ</w:t>
      </w:r>
      <w:r w:rsidRPr="0002260C">
        <w:rPr>
          <w:color w:val="000000"/>
          <w:spacing w:val="6"/>
          <w:sz w:val="32"/>
          <w:szCs w:val="32"/>
        </w:rPr>
        <w:t xml:space="preserve">ствии </w:t>
      </w:r>
      <w:proofErr w:type="gramStart"/>
      <w:r w:rsidRPr="0002260C">
        <w:rPr>
          <w:color w:val="000000"/>
          <w:spacing w:val="6"/>
          <w:sz w:val="32"/>
          <w:szCs w:val="32"/>
        </w:rPr>
        <w:t>с образцом</w:t>
      </w:r>
      <w:proofErr w:type="gramEnd"/>
      <w:r w:rsidRPr="0002260C">
        <w:rPr>
          <w:color w:val="000000"/>
          <w:spacing w:val="6"/>
          <w:sz w:val="32"/>
          <w:szCs w:val="32"/>
        </w:rPr>
        <w:t xml:space="preserve"> представленным на рис</w:t>
      </w:r>
      <w:r>
        <w:rPr>
          <w:color w:val="000000"/>
          <w:spacing w:val="6"/>
          <w:sz w:val="32"/>
          <w:szCs w:val="32"/>
        </w:rPr>
        <w:t>унке.</w:t>
      </w:r>
      <w:r w:rsidRPr="0002260C">
        <w:rPr>
          <w:color w:val="000000"/>
          <w:spacing w:val="6"/>
          <w:sz w:val="32"/>
          <w:szCs w:val="32"/>
        </w:rPr>
        <w:t xml:space="preserve"> </w:t>
      </w:r>
    </w:p>
    <w:p w:rsidR="003D1A25" w:rsidRDefault="003D1A25" w:rsidP="003D1A25">
      <w:pPr>
        <w:shd w:val="clear" w:color="auto" w:fill="FFFFFF"/>
        <w:tabs>
          <w:tab w:val="num" w:pos="360"/>
        </w:tabs>
        <w:spacing w:line="245" w:lineRule="exact"/>
        <w:ind w:left="360" w:hanging="360"/>
        <w:rPr>
          <w:sz w:val="28"/>
          <w:szCs w:val="28"/>
        </w:rPr>
      </w:pPr>
    </w:p>
    <w:p w:rsidR="003D1A25" w:rsidRPr="00C32DB4" w:rsidRDefault="003D1A25" w:rsidP="003D1A25">
      <w:pPr>
        <w:spacing w:line="360" w:lineRule="auto"/>
        <w:ind w:firstLine="900"/>
      </w:pPr>
      <w:r>
        <w:rPr>
          <w:noProof/>
        </w:rPr>
        <w:drawing>
          <wp:inline distT="0" distB="0" distL="0" distR="0" wp14:anchorId="39114C10" wp14:editId="679FC89E">
            <wp:extent cx="4533900" cy="2238375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1A25" w:rsidRPr="00DD3B45" w:rsidRDefault="003D1A25" w:rsidP="003D1A25">
      <w:pPr>
        <w:ind w:firstLine="540"/>
        <w:rPr>
          <w:b/>
          <w:sz w:val="32"/>
          <w:szCs w:val="32"/>
        </w:rPr>
      </w:pPr>
      <w:r w:rsidRPr="00DD3B45">
        <w:rPr>
          <w:b/>
          <w:sz w:val="32"/>
          <w:szCs w:val="32"/>
        </w:rPr>
        <w:t>3. Создайте многоуровневый список:</w:t>
      </w:r>
    </w:p>
    <w:p w:rsidR="003D1A25" w:rsidRPr="00DD3B45" w:rsidRDefault="003D1A25" w:rsidP="003D1A25">
      <w:pPr>
        <w:shd w:val="clear" w:color="auto" w:fill="FFFFFF"/>
        <w:tabs>
          <w:tab w:val="left" w:pos="408"/>
        </w:tabs>
        <w:ind w:firstLine="540"/>
        <w:rPr>
          <w:sz w:val="32"/>
          <w:szCs w:val="32"/>
        </w:rPr>
      </w:pPr>
      <w:r w:rsidRPr="00DD3B45">
        <w:rPr>
          <w:color w:val="000000"/>
          <w:sz w:val="32"/>
          <w:szCs w:val="32"/>
          <w:lang w:val="en-US"/>
        </w:rPr>
        <w:t>I</w:t>
      </w:r>
      <w:r w:rsidRPr="00DD3B45">
        <w:rPr>
          <w:color w:val="000000"/>
          <w:sz w:val="32"/>
          <w:szCs w:val="32"/>
        </w:rPr>
        <w:t xml:space="preserve">   </w:t>
      </w:r>
      <w:r w:rsidRPr="00DD3B45">
        <w:rPr>
          <w:color w:val="000000"/>
          <w:spacing w:val="-7"/>
          <w:sz w:val="32"/>
          <w:szCs w:val="32"/>
        </w:rPr>
        <w:t>Компьютерное оборудование</w:t>
      </w:r>
    </w:p>
    <w:p w:rsidR="003D1A25" w:rsidRPr="00DD3B45" w:rsidRDefault="003D1A25" w:rsidP="003D1A25">
      <w:pPr>
        <w:shd w:val="clear" w:color="auto" w:fill="FFFFFF"/>
        <w:tabs>
          <w:tab w:val="left" w:pos="331"/>
        </w:tabs>
        <w:ind w:left="130" w:firstLine="540"/>
        <w:rPr>
          <w:sz w:val="32"/>
          <w:szCs w:val="32"/>
        </w:rPr>
      </w:pPr>
      <w:r w:rsidRPr="00DD3B45">
        <w:rPr>
          <w:color w:val="000000"/>
          <w:spacing w:val="-17"/>
          <w:sz w:val="32"/>
          <w:szCs w:val="32"/>
        </w:rPr>
        <w:t xml:space="preserve">   1)</w:t>
      </w:r>
      <w:r w:rsidRPr="00DD3B45">
        <w:rPr>
          <w:color w:val="000000"/>
          <w:sz w:val="32"/>
          <w:szCs w:val="32"/>
        </w:rPr>
        <w:t xml:space="preserve"> </w:t>
      </w:r>
      <w:r w:rsidRPr="00DD3B45">
        <w:rPr>
          <w:color w:val="000000"/>
          <w:spacing w:val="-6"/>
          <w:sz w:val="32"/>
          <w:szCs w:val="32"/>
        </w:rPr>
        <w:t>Системный блок</w:t>
      </w:r>
    </w:p>
    <w:p w:rsidR="003D1A25" w:rsidRPr="00DD3B45" w:rsidRDefault="003D1A25" w:rsidP="003D1A25">
      <w:pPr>
        <w:shd w:val="clear" w:color="auto" w:fill="FFFFFF"/>
        <w:ind w:left="490" w:firstLine="540"/>
        <w:rPr>
          <w:sz w:val="32"/>
          <w:szCs w:val="32"/>
        </w:rPr>
      </w:pPr>
      <w:r w:rsidRPr="00DD3B45">
        <w:rPr>
          <w:color w:val="000000"/>
          <w:spacing w:val="-3"/>
          <w:sz w:val="32"/>
          <w:szCs w:val="32"/>
        </w:rPr>
        <w:t>а) Материнская плата</w:t>
      </w:r>
    </w:p>
    <w:p w:rsidR="003D1A25" w:rsidRPr="00DD3B45" w:rsidRDefault="003D1A25" w:rsidP="003D1A25">
      <w:pPr>
        <w:widowControl w:val="0"/>
        <w:numPr>
          <w:ilvl w:val="0"/>
          <w:numId w:val="24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ind w:left="835" w:firstLine="540"/>
        <w:rPr>
          <w:color w:val="000000"/>
          <w:spacing w:val="-5"/>
          <w:sz w:val="32"/>
          <w:szCs w:val="32"/>
        </w:rPr>
      </w:pPr>
      <w:r w:rsidRPr="00DD3B45">
        <w:rPr>
          <w:color w:val="000000"/>
          <w:spacing w:val="-10"/>
          <w:sz w:val="32"/>
          <w:szCs w:val="32"/>
        </w:rPr>
        <w:t xml:space="preserve"> ОЗУ</w:t>
      </w:r>
    </w:p>
    <w:p w:rsidR="003D1A25" w:rsidRPr="00DD3B45" w:rsidRDefault="003D1A25" w:rsidP="003D1A25">
      <w:pPr>
        <w:widowControl w:val="0"/>
        <w:numPr>
          <w:ilvl w:val="0"/>
          <w:numId w:val="24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ind w:left="835" w:firstLine="540"/>
        <w:rPr>
          <w:color w:val="000000"/>
          <w:spacing w:val="-5"/>
          <w:sz w:val="32"/>
          <w:szCs w:val="32"/>
        </w:rPr>
      </w:pPr>
      <w:r w:rsidRPr="00DD3B45">
        <w:rPr>
          <w:color w:val="000000"/>
          <w:spacing w:val="-9"/>
          <w:sz w:val="32"/>
          <w:szCs w:val="32"/>
        </w:rPr>
        <w:t xml:space="preserve"> ПЗУ</w:t>
      </w:r>
    </w:p>
    <w:p w:rsidR="003D1A25" w:rsidRPr="00DD3B45" w:rsidRDefault="003D1A25" w:rsidP="003D1A25">
      <w:pPr>
        <w:shd w:val="clear" w:color="auto" w:fill="FFFFFF"/>
        <w:tabs>
          <w:tab w:val="left" w:pos="1046"/>
        </w:tabs>
        <w:ind w:left="835"/>
        <w:rPr>
          <w:color w:val="000000"/>
          <w:spacing w:val="-5"/>
          <w:sz w:val="32"/>
          <w:szCs w:val="32"/>
        </w:rPr>
      </w:pPr>
      <w:r w:rsidRPr="00DD3B45">
        <w:rPr>
          <w:color w:val="000000"/>
          <w:spacing w:val="-9"/>
          <w:sz w:val="32"/>
          <w:szCs w:val="32"/>
        </w:rPr>
        <w:t xml:space="preserve">    б) блок питания</w:t>
      </w:r>
    </w:p>
    <w:p w:rsidR="003D1A25" w:rsidRPr="00DD3B45" w:rsidRDefault="003D1A25" w:rsidP="003D1A25">
      <w:pPr>
        <w:shd w:val="clear" w:color="auto" w:fill="FFFFFF"/>
        <w:tabs>
          <w:tab w:val="left" w:pos="331"/>
        </w:tabs>
        <w:ind w:left="130" w:firstLine="540"/>
        <w:rPr>
          <w:sz w:val="32"/>
          <w:szCs w:val="32"/>
        </w:rPr>
      </w:pPr>
      <w:r w:rsidRPr="00DD3B45">
        <w:rPr>
          <w:color w:val="000000"/>
          <w:spacing w:val="-8"/>
          <w:sz w:val="32"/>
          <w:szCs w:val="32"/>
        </w:rPr>
        <w:t xml:space="preserve">     2) </w:t>
      </w:r>
      <w:r w:rsidRPr="00DD3B45">
        <w:rPr>
          <w:color w:val="000000"/>
          <w:spacing w:val="-6"/>
          <w:sz w:val="32"/>
          <w:szCs w:val="32"/>
        </w:rPr>
        <w:t>Клавиатура</w:t>
      </w:r>
    </w:p>
    <w:p w:rsidR="003D1A25" w:rsidRPr="00DD3B45" w:rsidRDefault="003D1A25" w:rsidP="003D1A25">
      <w:pPr>
        <w:shd w:val="clear" w:color="auto" w:fill="FFFFFF"/>
        <w:rPr>
          <w:color w:val="000000"/>
          <w:spacing w:val="-6"/>
          <w:sz w:val="32"/>
          <w:szCs w:val="32"/>
        </w:rPr>
      </w:pPr>
      <w:r w:rsidRPr="00DD3B45">
        <w:rPr>
          <w:color w:val="000000"/>
          <w:spacing w:val="-6"/>
          <w:sz w:val="32"/>
          <w:szCs w:val="32"/>
        </w:rPr>
        <w:t xml:space="preserve">                 а) Функциональные клавиши</w:t>
      </w:r>
    </w:p>
    <w:p w:rsidR="003D1A25" w:rsidRPr="00DD3B45" w:rsidRDefault="003D1A25" w:rsidP="003D1A25">
      <w:pPr>
        <w:shd w:val="clear" w:color="auto" w:fill="FFFFFF"/>
        <w:ind w:left="840" w:firstLine="540"/>
        <w:rPr>
          <w:color w:val="000000"/>
          <w:spacing w:val="4"/>
          <w:sz w:val="32"/>
          <w:szCs w:val="32"/>
        </w:rPr>
      </w:pPr>
      <w:r w:rsidRPr="00DD3B45">
        <w:rPr>
          <w:color w:val="000000"/>
          <w:spacing w:val="-6"/>
          <w:sz w:val="32"/>
          <w:szCs w:val="32"/>
        </w:rPr>
        <w:t xml:space="preserve"> </w:t>
      </w:r>
      <w:r w:rsidRPr="00DD3B45">
        <w:rPr>
          <w:color w:val="000000"/>
          <w:spacing w:val="4"/>
          <w:sz w:val="32"/>
          <w:szCs w:val="32"/>
        </w:rPr>
        <w:t xml:space="preserve">(1) </w:t>
      </w:r>
      <w:r w:rsidRPr="00DD3B45">
        <w:rPr>
          <w:color w:val="000000"/>
          <w:spacing w:val="4"/>
          <w:sz w:val="32"/>
          <w:szCs w:val="32"/>
          <w:lang w:val="en-US"/>
        </w:rPr>
        <w:t>F</w:t>
      </w:r>
      <w:r w:rsidRPr="00DD3B45">
        <w:rPr>
          <w:color w:val="000000"/>
          <w:spacing w:val="4"/>
          <w:sz w:val="32"/>
          <w:szCs w:val="32"/>
        </w:rPr>
        <w:t xml:space="preserve">1 </w:t>
      </w:r>
    </w:p>
    <w:p w:rsidR="003D1A25" w:rsidRPr="00DD3B45" w:rsidRDefault="003D1A25" w:rsidP="003D1A25">
      <w:pPr>
        <w:shd w:val="clear" w:color="auto" w:fill="FFFFFF"/>
        <w:ind w:left="840" w:firstLine="540"/>
        <w:rPr>
          <w:color w:val="000000"/>
          <w:spacing w:val="2"/>
          <w:sz w:val="32"/>
          <w:szCs w:val="32"/>
        </w:rPr>
      </w:pPr>
      <w:r w:rsidRPr="00DD3B45">
        <w:rPr>
          <w:color w:val="000000"/>
          <w:spacing w:val="4"/>
          <w:sz w:val="32"/>
          <w:szCs w:val="32"/>
        </w:rPr>
        <w:t xml:space="preserve"> </w:t>
      </w:r>
      <w:r w:rsidRPr="00DD3B45">
        <w:rPr>
          <w:color w:val="000000"/>
          <w:spacing w:val="2"/>
          <w:sz w:val="32"/>
          <w:szCs w:val="32"/>
        </w:rPr>
        <w:t xml:space="preserve">(2) </w:t>
      </w:r>
      <w:r w:rsidRPr="00DD3B45">
        <w:rPr>
          <w:color w:val="000000"/>
          <w:spacing w:val="2"/>
          <w:sz w:val="32"/>
          <w:szCs w:val="32"/>
          <w:lang w:val="en-US"/>
        </w:rPr>
        <w:t>F</w:t>
      </w:r>
      <w:r w:rsidRPr="00DD3B45">
        <w:rPr>
          <w:color w:val="000000"/>
          <w:spacing w:val="2"/>
          <w:sz w:val="32"/>
          <w:szCs w:val="32"/>
        </w:rPr>
        <w:t>2</w:t>
      </w:r>
    </w:p>
    <w:p w:rsidR="003D1A25" w:rsidRPr="00DD3B45" w:rsidRDefault="003D1A25" w:rsidP="003D1A25">
      <w:pPr>
        <w:shd w:val="clear" w:color="auto" w:fill="FFFFFF"/>
        <w:rPr>
          <w:sz w:val="32"/>
          <w:szCs w:val="32"/>
        </w:rPr>
      </w:pPr>
      <w:r w:rsidRPr="00DD3B45">
        <w:rPr>
          <w:color w:val="000000"/>
          <w:spacing w:val="2"/>
          <w:sz w:val="32"/>
          <w:szCs w:val="32"/>
        </w:rPr>
        <w:tab/>
        <w:t xml:space="preserve">     б) алфавитно-цифровые клавиши</w:t>
      </w:r>
    </w:p>
    <w:p w:rsidR="003D1A25" w:rsidRPr="00DD3B45" w:rsidRDefault="003D1A25" w:rsidP="003D1A25">
      <w:pPr>
        <w:shd w:val="clear" w:color="auto" w:fill="FFFFFF"/>
        <w:tabs>
          <w:tab w:val="left" w:pos="408"/>
        </w:tabs>
        <w:ind w:left="149" w:right="307" w:firstLine="391"/>
        <w:rPr>
          <w:color w:val="000000"/>
          <w:spacing w:val="-4"/>
          <w:sz w:val="32"/>
          <w:szCs w:val="32"/>
        </w:rPr>
      </w:pPr>
      <w:proofErr w:type="gramStart"/>
      <w:r w:rsidRPr="00DD3B45">
        <w:rPr>
          <w:color w:val="000000"/>
          <w:spacing w:val="-8"/>
          <w:sz w:val="32"/>
          <w:szCs w:val="32"/>
          <w:lang w:val="en-US"/>
        </w:rPr>
        <w:t>II</w:t>
      </w:r>
      <w:r w:rsidRPr="00DD3B45">
        <w:rPr>
          <w:color w:val="000000"/>
          <w:sz w:val="32"/>
          <w:szCs w:val="32"/>
        </w:rPr>
        <w:t xml:space="preserve">  </w:t>
      </w:r>
      <w:r w:rsidRPr="00DD3B45">
        <w:rPr>
          <w:color w:val="000000"/>
          <w:spacing w:val="-7"/>
          <w:sz w:val="32"/>
          <w:szCs w:val="32"/>
        </w:rPr>
        <w:t>Программное</w:t>
      </w:r>
      <w:proofErr w:type="gramEnd"/>
      <w:r w:rsidRPr="00DD3B45">
        <w:rPr>
          <w:color w:val="000000"/>
          <w:spacing w:val="-7"/>
          <w:sz w:val="32"/>
          <w:szCs w:val="32"/>
        </w:rPr>
        <w:t xml:space="preserve"> обеспечение</w:t>
      </w:r>
      <w:r w:rsidRPr="00DD3B45">
        <w:rPr>
          <w:color w:val="000000"/>
          <w:spacing w:val="-7"/>
          <w:sz w:val="32"/>
          <w:szCs w:val="32"/>
        </w:rPr>
        <w:br/>
        <w:t xml:space="preserve">          1</w:t>
      </w:r>
      <w:r w:rsidRPr="00DD3B45">
        <w:rPr>
          <w:color w:val="000000"/>
          <w:spacing w:val="-4"/>
          <w:sz w:val="32"/>
          <w:szCs w:val="32"/>
        </w:rPr>
        <w:t>)  системное программное обеспечение</w:t>
      </w:r>
    </w:p>
    <w:p w:rsidR="003D1A25" w:rsidRPr="00DD3B45" w:rsidRDefault="003D1A25" w:rsidP="003D1A25">
      <w:pPr>
        <w:shd w:val="clear" w:color="auto" w:fill="FFFFFF"/>
        <w:tabs>
          <w:tab w:val="left" w:pos="408"/>
          <w:tab w:val="left" w:pos="1080"/>
        </w:tabs>
        <w:ind w:left="149" w:right="307" w:firstLine="391"/>
        <w:rPr>
          <w:color w:val="000000"/>
          <w:spacing w:val="-2"/>
          <w:sz w:val="32"/>
          <w:szCs w:val="32"/>
        </w:rPr>
      </w:pPr>
      <w:r w:rsidRPr="00DD3B45">
        <w:rPr>
          <w:color w:val="000000"/>
          <w:spacing w:val="-2"/>
          <w:sz w:val="32"/>
          <w:szCs w:val="32"/>
        </w:rPr>
        <w:t xml:space="preserve">        а) операционные системы</w:t>
      </w:r>
    </w:p>
    <w:p w:rsidR="003D1A25" w:rsidRPr="00DD3B45" w:rsidRDefault="003D1A25" w:rsidP="003D1A25">
      <w:pPr>
        <w:pStyle w:val="a5"/>
        <w:widowControl w:val="0"/>
        <w:spacing w:after="0"/>
        <w:ind w:left="912" w:right="382" w:firstLine="168"/>
        <w:jc w:val="both"/>
        <w:rPr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DD3B45">
        <w:rPr>
          <w:sz w:val="32"/>
          <w:szCs w:val="32"/>
        </w:rPr>
        <w:t xml:space="preserve">б) </w:t>
      </w:r>
      <w:r w:rsidRPr="00DD3B45">
        <w:rPr>
          <w:bCs/>
          <w:sz w:val="32"/>
          <w:szCs w:val="32"/>
        </w:rPr>
        <w:t>программы диагностики работоспособности компьютера</w:t>
      </w:r>
    </w:p>
    <w:p w:rsidR="003D1A25" w:rsidRPr="00DD3B45" w:rsidRDefault="003D1A25" w:rsidP="003D1A25">
      <w:pPr>
        <w:pStyle w:val="a5"/>
        <w:widowControl w:val="0"/>
        <w:tabs>
          <w:tab w:val="num" w:pos="900"/>
        </w:tabs>
        <w:spacing w:after="0"/>
        <w:ind w:left="912" w:right="382" w:firstLine="168"/>
        <w:jc w:val="both"/>
        <w:rPr>
          <w:sz w:val="32"/>
          <w:szCs w:val="32"/>
        </w:rPr>
      </w:pPr>
      <w:r w:rsidRPr="00DD3B45">
        <w:rPr>
          <w:bCs/>
          <w:sz w:val="32"/>
          <w:szCs w:val="32"/>
        </w:rPr>
        <w:lastRenderedPageBreak/>
        <w:t>с) антивирусные программы</w:t>
      </w:r>
    </w:p>
    <w:p w:rsidR="003D1A25" w:rsidRPr="00DD3B45" w:rsidRDefault="003D1A25" w:rsidP="003D1A25">
      <w:pPr>
        <w:pStyle w:val="a5"/>
        <w:widowControl w:val="0"/>
        <w:tabs>
          <w:tab w:val="num" w:pos="900"/>
        </w:tabs>
        <w:spacing w:after="0"/>
        <w:ind w:right="382"/>
        <w:jc w:val="both"/>
        <w:rPr>
          <w:sz w:val="32"/>
          <w:szCs w:val="32"/>
        </w:rPr>
      </w:pPr>
      <w:r w:rsidRPr="00DD3B45">
        <w:rPr>
          <w:sz w:val="32"/>
          <w:szCs w:val="32"/>
        </w:rPr>
        <w:t xml:space="preserve">            2)  прикладное программное обеспечение</w:t>
      </w:r>
    </w:p>
    <w:p w:rsidR="003D1A25" w:rsidRDefault="003D1A25" w:rsidP="003D1A25">
      <w:pPr>
        <w:pStyle w:val="a5"/>
        <w:widowControl w:val="0"/>
        <w:tabs>
          <w:tab w:val="num" w:pos="900"/>
        </w:tabs>
        <w:spacing w:after="0"/>
        <w:ind w:right="382"/>
        <w:jc w:val="both"/>
        <w:rPr>
          <w:sz w:val="32"/>
          <w:szCs w:val="32"/>
        </w:rPr>
      </w:pPr>
      <w:r w:rsidRPr="00DD3B45">
        <w:rPr>
          <w:sz w:val="32"/>
          <w:szCs w:val="32"/>
        </w:rPr>
        <w:tab/>
        <w:t xml:space="preserve">   а) системы подготовки текстовых документов</w:t>
      </w:r>
    </w:p>
    <w:p w:rsidR="003D1A25" w:rsidRDefault="003D1A25" w:rsidP="003D1A25">
      <w:pPr>
        <w:pStyle w:val="a5"/>
        <w:widowControl w:val="0"/>
        <w:tabs>
          <w:tab w:val="num" w:pos="900"/>
        </w:tabs>
        <w:spacing w:after="0"/>
        <w:ind w:right="382"/>
        <w:jc w:val="both"/>
        <w:rPr>
          <w:sz w:val="28"/>
          <w:szCs w:val="28"/>
        </w:rPr>
      </w:pPr>
      <w:r>
        <w:rPr>
          <w:sz w:val="32"/>
          <w:szCs w:val="32"/>
        </w:rPr>
        <w:tab/>
        <w:t xml:space="preserve">   б) </w:t>
      </w:r>
      <w:r w:rsidRPr="00E66FDC">
        <w:rPr>
          <w:sz w:val="32"/>
          <w:szCs w:val="32"/>
        </w:rPr>
        <w:t>СУБД</w:t>
      </w:r>
    </w:p>
    <w:p w:rsidR="003D1A25" w:rsidRDefault="003D1A25" w:rsidP="003D1A25">
      <w:pPr>
        <w:pStyle w:val="a5"/>
        <w:widowControl w:val="0"/>
        <w:tabs>
          <w:tab w:val="num" w:pos="900"/>
        </w:tabs>
        <w:spacing w:after="0"/>
        <w:ind w:right="382"/>
        <w:jc w:val="both"/>
        <w:rPr>
          <w:sz w:val="32"/>
          <w:szCs w:val="32"/>
        </w:rPr>
      </w:pP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 xml:space="preserve">с)  </w:t>
      </w:r>
      <w:r w:rsidRPr="00E66FDC">
        <w:rPr>
          <w:sz w:val="32"/>
          <w:szCs w:val="32"/>
        </w:rPr>
        <w:t>системы</w:t>
      </w:r>
      <w:proofErr w:type="gramEnd"/>
      <w:r w:rsidRPr="00E66FDC">
        <w:rPr>
          <w:sz w:val="32"/>
          <w:szCs w:val="32"/>
        </w:rPr>
        <w:t xml:space="preserve"> подготовки презентаций</w:t>
      </w:r>
    </w:p>
    <w:p w:rsidR="003D1A25" w:rsidRDefault="003D1A25" w:rsidP="003D1A25">
      <w:pPr>
        <w:shd w:val="clear" w:color="auto" w:fill="FFFFFF"/>
        <w:tabs>
          <w:tab w:val="num" w:pos="360"/>
          <w:tab w:val="left" w:pos="900"/>
        </w:tabs>
        <w:spacing w:line="245" w:lineRule="exact"/>
        <w:ind w:left="360" w:firstLine="516"/>
        <w:rPr>
          <w:sz w:val="28"/>
          <w:szCs w:val="28"/>
        </w:rPr>
      </w:pPr>
    </w:p>
    <w:p w:rsidR="003D1A25" w:rsidRDefault="003D1A25" w:rsidP="003D1A25">
      <w:pPr>
        <w:overflowPunct w:val="0"/>
        <w:ind w:firstLine="540"/>
        <w:jc w:val="both"/>
        <w:textAlignment w:val="baseline"/>
        <w:rPr>
          <w:i/>
          <w:sz w:val="32"/>
          <w:szCs w:val="32"/>
        </w:rPr>
      </w:pPr>
      <w:r w:rsidRPr="00241836">
        <w:rPr>
          <w:b/>
          <w:sz w:val="32"/>
          <w:szCs w:val="32"/>
        </w:rPr>
        <w:t>4.</w:t>
      </w:r>
      <w:r w:rsidRPr="00F734FF">
        <w:rPr>
          <w:i/>
          <w:sz w:val="32"/>
          <w:szCs w:val="32"/>
        </w:rPr>
        <w:t xml:space="preserve"> Что такое </w:t>
      </w:r>
      <w:proofErr w:type="spellStart"/>
      <w:r w:rsidRPr="00F734FF">
        <w:rPr>
          <w:i/>
          <w:sz w:val="32"/>
          <w:szCs w:val="32"/>
        </w:rPr>
        <w:t>автотекст</w:t>
      </w:r>
      <w:proofErr w:type="spellEnd"/>
      <w:r w:rsidRPr="00F734FF">
        <w:rPr>
          <w:i/>
          <w:sz w:val="32"/>
          <w:szCs w:val="32"/>
        </w:rPr>
        <w:t xml:space="preserve">? Как создать элемент </w:t>
      </w:r>
      <w:proofErr w:type="spellStart"/>
      <w:r w:rsidRPr="00F734FF">
        <w:rPr>
          <w:i/>
          <w:sz w:val="32"/>
          <w:szCs w:val="32"/>
        </w:rPr>
        <w:t>автотекста</w:t>
      </w:r>
      <w:proofErr w:type="spellEnd"/>
      <w:r w:rsidRPr="00F734FF">
        <w:rPr>
          <w:i/>
          <w:sz w:val="32"/>
          <w:szCs w:val="32"/>
        </w:rPr>
        <w:t xml:space="preserve">?  Как вставить элемент </w:t>
      </w:r>
      <w:proofErr w:type="spellStart"/>
      <w:r w:rsidRPr="00F734FF">
        <w:rPr>
          <w:i/>
          <w:sz w:val="32"/>
          <w:szCs w:val="32"/>
        </w:rPr>
        <w:t>автотекста</w:t>
      </w:r>
      <w:proofErr w:type="spellEnd"/>
      <w:r w:rsidRPr="00F734FF">
        <w:rPr>
          <w:i/>
          <w:sz w:val="32"/>
          <w:szCs w:val="32"/>
        </w:rPr>
        <w:t xml:space="preserve"> в документ?</w:t>
      </w:r>
    </w:p>
    <w:p w:rsidR="003D1A25" w:rsidRDefault="003D1A25" w:rsidP="003D1A25">
      <w:pPr>
        <w:overflowPunct w:val="0"/>
        <w:ind w:firstLine="54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Создайте произвольный элемент </w:t>
      </w:r>
      <w:proofErr w:type="spellStart"/>
      <w:r>
        <w:rPr>
          <w:sz w:val="32"/>
          <w:szCs w:val="32"/>
        </w:rPr>
        <w:t>автотекста</w:t>
      </w:r>
      <w:proofErr w:type="spellEnd"/>
      <w:r>
        <w:rPr>
          <w:sz w:val="32"/>
          <w:szCs w:val="32"/>
        </w:rPr>
        <w:t>. Вставьте его на пустое пространство после многоуровневого списка.</w:t>
      </w:r>
    </w:p>
    <w:p w:rsidR="003D1A25" w:rsidRDefault="003D1A25" w:rsidP="003D1A25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3D1A25" w:rsidRPr="001E153E" w:rsidRDefault="003D1A25" w:rsidP="003D1A25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8" w:name="_Toc330060830"/>
      <w:r w:rsidRPr="001E153E">
        <w:rPr>
          <w:rFonts w:ascii="Times New Roman" w:hAnsi="Times New Roman" w:cs="Times New Roman"/>
          <w:color w:val="auto"/>
          <w:sz w:val="32"/>
          <w:szCs w:val="32"/>
        </w:rPr>
        <w:t>Порядок оформления отчёта по лабораторной работе.</w:t>
      </w:r>
      <w:bookmarkEnd w:id="58"/>
    </w:p>
    <w:p w:rsidR="003D1A25" w:rsidRPr="008F6F12" w:rsidRDefault="003D1A25" w:rsidP="003D1A25"/>
    <w:p w:rsidR="003D1A25" w:rsidRPr="008F6F12" w:rsidRDefault="003D1A25" w:rsidP="003D1A25">
      <w:pPr>
        <w:pStyle w:val="a7"/>
        <w:numPr>
          <w:ilvl w:val="0"/>
          <w:numId w:val="26"/>
        </w:numPr>
        <w:ind w:left="924" w:hanging="357"/>
        <w:rPr>
          <w:sz w:val="32"/>
          <w:szCs w:val="32"/>
        </w:rPr>
      </w:pPr>
      <w:r w:rsidRPr="008F6F12">
        <w:rPr>
          <w:sz w:val="32"/>
          <w:szCs w:val="32"/>
        </w:rPr>
        <w:t>Подготовить ответы на следующие вопросы:</w:t>
      </w:r>
    </w:p>
    <w:p w:rsidR="003D1A25" w:rsidRPr="008F6F12" w:rsidRDefault="003D1A25" w:rsidP="003D1A25">
      <w:pPr>
        <w:pStyle w:val="a7"/>
        <w:numPr>
          <w:ilvl w:val="0"/>
          <w:numId w:val="27"/>
        </w:numPr>
        <w:tabs>
          <w:tab w:val="left" w:pos="1276"/>
        </w:tabs>
        <w:ind w:left="1276" w:hanging="283"/>
        <w:jc w:val="both"/>
        <w:rPr>
          <w:sz w:val="32"/>
          <w:szCs w:val="32"/>
        </w:rPr>
      </w:pPr>
      <w:r w:rsidRPr="008F6F12">
        <w:rPr>
          <w:sz w:val="32"/>
          <w:szCs w:val="32"/>
        </w:rPr>
        <w:t>Понятие текстового редактора. Общее представление о функциональности текстового редактора.</w:t>
      </w:r>
    </w:p>
    <w:p w:rsidR="003D1A25" w:rsidRPr="008F6F12" w:rsidRDefault="003D1A25" w:rsidP="003D1A25">
      <w:pPr>
        <w:pStyle w:val="a7"/>
        <w:numPr>
          <w:ilvl w:val="0"/>
          <w:numId w:val="27"/>
        </w:numPr>
        <w:tabs>
          <w:tab w:val="left" w:pos="1276"/>
        </w:tabs>
        <w:ind w:left="1276" w:hanging="283"/>
        <w:jc w:val="both"/>
        <w:rPr>
          <w:sz w:val="32"/>
          <w:szCs w:val="32"/>
        </w:rPr>
      </w:pPr>
      <w:r w:rsidRPr="008F6F12">
        <w:rPr>
          <w:sz w:val="32"/>
          <w:szCs w:val="32"/>
        </w:rPr>
        <w:t>Виды текстовых редакторов.</w:t>
      </w:r>
    </w:p>
    <w:p w:rsidR="003D1A25" w:rsidRPr="008F6F12" w:rsidRDefault="003D1A25" w:rsidP="003D1A25">
      <w:pPr>
        <w:pStyle w:val="a7"/>
        <w:numPr>
          <w:ilvl w:val="0"/>
          <w:numId w:val="27"/>
        </w:numPr>
        <w:tabs>
          <w:tab w:val="left" w:pos="1276"/>
        </w:tabs>
        <w:ind w:left="1276" w:hanging="283"/>
        <w:jc w:val="both"/>
        <w:rPr>
          <w:sz w:val="32"/>
          <w:szCs w:val="32"/>
        </w:rPr>
      </w:pPr>
      <w:r w:rsidRPr="008F6F12">
        <w:rPr>
          <w:sz w:val="32"/>
          <w:szCs w:val="32"/>
        </w:rPr>
        <w:t xml:space="preserve">Краткая характеристика текстового редактора </w:t>
      </w:r>
      <w:proofErr w:type="spellStart"/>
      <w:r w:rsidRPr="008F6F12">
        <w:rPr>
          <w:sz w:val="32"/>
          <w:szCs w:val="32"/>
        </w:rPr>
        <w:t>Word</w:t>
      </w:r>
      <w:proofErr w:type="spellEnd"/>
      <w:r w:rsidRPr="008F6F12">
        <w:rPr>
          <w:sz w:val="32"/>
          <w:szCs w:val="32"/>
        </w:rPr>
        <w:t xml:space="preserve"> </w:t>
      </w:r>
      <w:proofErr w:type="spellStart"/>
      <w:r w:rsidRPr="008F6F12">
        <w:rPr>
          <w:sz w:val="32"/>
          <w:szCs w:val="32"/>
        </w:rPr>
        <w:t>for</w:t>
      </w:r>
      <w:proofErr w:type="spellEnd"/>
      <w:r w:rsidRPr="008F6F12">
        <w:rPr>
          <w:sz w:val="32"/>
          <w:szCs w:val="32"/>
        </w:rPr>
        <w:t xml:space="preserve"> </w:t>
      </w:r>
      <w:proofErr w:type="spellStart"/>
      <w:r w:rsidRPr="008F6F12">
        <w:rPr>
          <w:sz w:val="32"/>
          <w:szCs w:val="32"/>
        </w:rPr>
        <w:t>Windows</w:t>
      </w:r>
      <w:proofErr w:type="spellEnd"/>
      <w:r w:rsidRPr="008F6F12">
        <w:rPr>
          <w:sz w:val="32"/>
          <w:szCs w:val="32"/>
        </w:rPr>
        <w:t>.</w:t>
      </w:r>
    </w:p>
    <w:p w:rsidR="003D1A25" w:rsidRDefault="003D1A25" w:rsidP="003D1A25">
      <w:pPr>
        <w:pStyle w:val="a7"/>
        <w:numPr>
          <w:ilvl w:val="0"/>
          <w:numId w:val="26"/>
        </w:numPr>
        <w:tabs>
          <w:tab w:val="left" w:pos="1276"/>
        </w:tabs>
        <w:jc w:val="both"/>
        <w:rPr>
          <w:sz w:val="32"/>
          <w:szCs w:val="32"/>
        </w:rPr>
      </w:pPr>
      <w:r w:rsidRPr="008F6F12">
        <w:rPr>
          <w:sz w:val="32"/>
          <w:szCs w:val="32"/>
        </w:rPr>
        <w:t xml:space="preserve">Результаты выполнения </w:t>
      </w:r>
      <w:r>
        <w:rPr>
          <w:sz w:val="32"/>
          <w:szCs w:val="32"/>
        </w:rPr>
        <w:t>контрольных заданий</w:t>
      </w:r>
      <w:r w:rsidRPr="008F6F12">
        <w:rPr>
          <w:sz w:val="32"/>
          <w:szCs w:val="32"/>
        </w:rPr>
        <w:t xml:space="preserve"> представить в печатном виде.</w:t>
      </w:r>
    </w:p>
    <w:p w:rsidR="00C2694A" w:rsidRDefault="00C2694A"/>
    <w:sectPr w:rsidR="00C2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E0EEBE4"/>
    <w:lvl w:ilvl="0">
      <w:numFmt w:val="bullet"/>
      <w:lvlText w:val="*"/>
      <w:lvlJc w:val="left"/>
    </w:lvl>
  </w:abstractNum>
  <w:abstractNum w:abstractNumId="1" w15:restartNumberingAfterBreak="0">
    <w:nsid w:val="0741057F"/>
    <w:multiLevelType w:val="hybridMultilevel"/>
    <w:tmpl w:val="0DCA48D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A7971D5"/>
    <w:multiLevelType w:val="hybridMultilevel"/>
    <w:tmpl w:val="74462814"/>
    <w:lvl w:ilvl="0" w:tplc="CCCA217A">
      <w:start w:val="1"/>
      <w:numFmt w:val="bullet"/>
      <w:lvlText w:val=""/>
      <w:lvlJc w:val="left"/>
      <w:pPr>
        <w:tabs>
          <w:tab w:val="num" w:pos="1609"/>
        </w:tabs>
        <w:ind w:left="16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F351D76"/>
    <w:multiLevelType w:val="singleLevel"/>
    <w:tmpl w:val="D2B29C5C"/>
    <w:lvl w:ilvl="0">
      <w:start w:val="1"/>
      <w:numFmt w:val="decimal"/>
      <w:lvlText w:val="%1."/>
      <w:legacy w:legacy="1" w:legacySpace="0" w:legacyIndent="283"/>
      <w:lvlJc w:val="left"/>
      <w:pPr>
        <w:ind w:left="1277" w:hanging="283"/>
      </w:pPr>
    </w:lvl>
  </w:abstractNum>
  <w:abstractNum w:abstractNumId="4" w15:restartNumberingAfterBreak="0">
    <w:nsid w:val="18675AE7"/>
    <w:multiLevelType w:val="singleLevel"/>
    <w:tmpl w:val="490CC4C6"/>
    <w:lvl w:ilvl="0">
      <w:start w:val="6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5" w15:restartNumberingAfterBreak="0">
    <w:nsid w:val="1AE86C4F"/>
    <w:multiLevelType w:val="singleLevel"/>
    <w:tmpl w:val="27985038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6" w15:restartNumberingAfterBreak="0">
    <w:nsid w:val="21CF4555"/>
    <w:multiLevelType w:val="singleLevel"/>
    <w:tmpl w:val="12A22AD6"/>
    <w:lvl w:ilvl="0">
      <w:start w:val="1"/>
      <w:numFmt w:val="decimal"/>
      <w:lvlText w:val="(%1)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61F1D65"/>
    <w:multiLevelType w:val="singleLevel"/>
    <w:tmpl w:val="52C25974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8" w15:restartNumberingAfterBreak="0">
    <w:nsid w:val="347F31E6"/>
    <w:multiLevelType w:val="singleLevel"/>
    <w:tmpl w:val="D5F8468C"/>
    <w:lvl w:ilvl="0">
      <w:start w:val="1"/>
      <w:numFmt w:val="decimal"/>
      <w:lvlText w:val="%1. "/>
      <w:legacy w:legacy="1" w:legacySpace="0" w:legacyIndent="283"/>
      <w:lvlJc w:val="left"/>
      <w:pPr>
        <w:ind w:left="99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9" w15:restartNumberingAfterBreak="0">
    <w:nsid w:val="3AC308D8"/>
    <w:multiLevelType w:val="multilevel"/>
    <w:tmpl w:val="E45AD5FC"/>
    <w:lvl w:ilvl="0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725"/>
        </w:tabs>
        <w:ind w:left="17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30"/>
        </w:tabs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95"/>
        </w:tabs>
        <w:ind w:left="4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60"/>
        </w:tabs>
        <w:ind w:left="5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30"/>
        </w:tabs>
        <w:ind w:left="7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195"/>
        </w:tabs>
        <w:ind w:left="9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00"/>
        </w:tabs>
        <w:ind w:left="10200" w:hanging="2160"/>
      </w:pPr>
      <w:rPr>
        <w:rFonts w:hint="default"/>
      </w:rPr>
    </w:lvl>
  </w:abstractNum>
  <w:abstractNum w:abstractNumId="10" w15:restartNumberingAfterBreak="0">
    <w:nsid w:val="3FCA66A5"/>
    <w:multiLevelType w:val="singleLevel"/>
    <w:tmpl w:val="CA92D47E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11" w15:restartNumberingAfterBreak="0">
    <w:nsid w:val="4B9964C9"/>
    <w:multiLevelType w:val="hybridMultilevel"/>
    <w:tmpl w:val="91248B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F983803"/>
    <w:multiLevelType w:val="hybridMultilevel"/>
    <w:tmpl w:val="52C0230A"/>
    <w:lvl w:ilvl="0" w:tplc="37C05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0BF6D5A"/>
    <w:multiLevelType w:val="singleLevel"/>
    <w:tmpl w:val="A3AC9590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14" w15:restartNumberingAfterBreak="0">
    <w:nsid w:val="5111339F"/>
    <w:multiLevelType w:val="singleLevel"/>
    <w:tmpl w:val="FC4C9A9A"/>
    <w:lvl w:ilvl="0">
      <w:start w:val="4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15" w15:restartNumberingAfterBreak="0">
    <w:nsid w:val="52816C02"/>
    <w:multiLevelType w:val="singleLevel"/>
    <w:tmpl w:val="1994834C"/>
    <w:lvl w:ilvl="0">
      <w:start w:val="1"/>
      <w:numFmt w:val="decimal"/>
      <w:lvlText w:val="3.%1 "/>
      <w:legacy w:legacy="1" w:legacySpace="0" w:legacyIndent="283"/>
      <w:lvlJc w:val="left"/>
      <w:pPr>
        <w:ind w:left="1288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16" w15:restartNumberingAfterBreak="0">
    <w:nsid w:val="541D11E2"/>
    <w:multiLevelType w:val="singleLevel"/>
    <w:tmpl w:val="8D1010D8"/>
    <w:lvl w:ilvl="0">
      <w:start w:val="5"/>
      <w:numFmt w:val="decimal"/>
      <w:lvlText w:val="3.%1 "/>
      <w:legacy w:legacy="1" w:legacySpace="0" w:legacyIndent="283"/>
      <w:lvlJc w:val="left"/>
      <w:pPr>
        <w:ind w:left="1288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</w:abstractNum>
  <w:abstractNum w:abstractNumId="17" w15:restartNumberingAfterBreak="0">
    <w:nsid w:val="5806374C"/>
    <w:multiLevelType w:val="hybridMultilevel"/>
    <w:tmpl w:val="30360308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3149B"/>
    <w:multiLevelType w:val="multilevel"/>
    <w:tmpl w:val="8182CA7C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32"/>
        <w:szCs w:val="32"/>
        <w:u w:val="none"/>
      </w:rPr>
    </w:lvl>
    <w:lvl w:ilvl="1">
      <w:start w:val="1"/>
      <w:numFmt w:val="bullet"/>
      <w:lvlText w:val=""/>
      <w:lvlJc w:val="left"/>
      <w:pPr>
        <w:tabs>
          <w:tab w:val="num" w:pos="1725"/>
        </w:tabs>
        <w:ind w:left="1725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730"/>
        </w:tabs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95"/>
        </w:tabs>
        <w:ind w:left="4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60"/>
        </w:tabs>
        <w:ind w:left="5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30"/>
        </w:tabs>
        <w:ind w:left="7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195"/>
        </w:tabs>
        <w:ind w:left="9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00"/>
        </w:tabs>
        <w:ind w:left="10200" w:hanging="2160"/>
      </w:pPr>
      <w:rPr>
        <w:rFonts w:hint="default"/>
      </w:rPr>
    </w:lvl>
  </w:abstractNum>
  <w:abstractNum w:abstractNumId="19" w15:restartNumberingAfterBreak="0">
    <w:nsid w:val="652457DD"/>
    <w:multiLevelType w:val="hybridMultilevel"/>
    <w:tmpl w:val="E8884E0E"/>
    <w:lvl w:ilvl="0" w:tplc="9AC60BDA">
      <w:start w:val="1"/>
      <w:numFmt w:val="decimal"/>
      <w:lvlText w:val="%1."/>
      <w:lvlJc w:val="left"/>
      <w:pPr>
        <w:ind w:left="94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0752F3"/>
    <w:multiLevelType w:val="singleLevel"/>
    <w:tmpl w:val="D2B29C5C"/>
    <w:lvl w:ilvl="0">
      <w:start w:val="1"/>
      <w:numFmt w:val="decimal"/>
      <w:lvlText w:val="%1."/>
      <w:legacy w:legacy="1" w:legacySpace="0" w:legacyIndent="283"/>
      <w:lvlJc w:val="left"/>
      <w:pPr>
        <w:ind w:left="1277" w:hanging="283"/>
      </w:pPr>
    </w:lvl>
  </w:abstractNum>
  <w:abstractNum w:abstractNumId="21" w15:restartNumberingAfterBreak="0">
    <w:nsid w:val="730A22D6"/>
    <w:multiLevelType w:val="multilevel"/>
    <w:tmpl w:val="20D0408C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25"/>
        </w:tabs>
        <w:ind w:left="1725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730"/>
        </w:tabs>
        <w:ind w:left="2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95"/>
        </w:tabs>
        <w:ind w:left="40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60"/>
        </w:tabs>
        <w:ind w:left="54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65"/>
        </w:tabs>
        <w:ind w:left="6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30"/>
        </w:tabs>
        <w:ind w:left="78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195"/>
        </w:tabs>
        <w:ind w:left="91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00"/>
        </w:tabs>
        <w:ind w:left="10200" w:hanging="2160"/>
      </w:pPr>
      <w:rPr>
        <w:rFonts w:hint="default"/>
      </w:rPr>
    </w:lvl>
  </w:abstractNum>
  <w:abstractNum w:abstractNumId="22" w15:restartNumberingAfterBreak="0">
    <w:nsid w:val="771E0B7C"/>
    <w:multiLevelType w:val="hybridMultilevel"/>
    <w:tmpl w:val="68AE40DA"/>
    <w:lvl w:ilvl="0" w:tplc="76E239E4">
      <w:start w:val="9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FEC4F65"/>
    <w:multiLevelType w:val="hybridMultilevel"/>
    <w:tmpl w:val="BBF06E12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6"/>
    <w:lvlOverride w:ilvl="0">
      <w:lvl w:ilvl="0">
        <w:start w:val="1"/>
        <w:numFmt w:val="decimal"/>
        <w:lvlText w:val="3.%1 "/>
        <w:legacy w:legacy="1" w:legacySpace="0" w:legacyIndent="283"/>
        <w:lvlJc w:val="left"/>
        <w:pPr>
          <w:ind w:left="1288" w:hanging="283"/>
        </w:pPr>
        <w:rPr>
          <w:rFonts w:ascii="Times New Roman" w:hAnsi="Times New Roman" w:cs="Times New Roman" w:hint="default"/>
          <w:b w:val="0"/>
          <w:i w:val="0"/>
          <w:sz w:val="32"/>
          <w:szCs w:val="32"/>
          <w:u w:val="none"/>
        </w:rPr>
      </w:lvl>
    </w:lvlOverride>
  </w:num>
  <w:num w:numId="5">
    <w:abstractNumId w:val="14"/>
  </w:num>
  <w:num w:numId="6">
    <w:abstractNumId w:val="1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3" w:hanging="283"/>
        </w:pPr>
        <w:rPr>
          <w:rFonts w:ascii="Times New Roman" w:hAnsi="Times New Roman" w:cs="Times New Roman" w:hint="default"/>
          <w:b w:val="0"/>
          <w:i w:val="0"/>
          <w:sz w:val="32"/>
          <w:szCs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288" w:hanging="283"/>
        </w:pPr>
        <w:rPr>
          <w:rFonts w:ascii="Symbol" w:hAnsi="Symbol" w:hint="default"/>
        </w:rPr>
      </w:lvl>
    </w:lvlOverride>
  </w:num>
  <w:num w:numId="8">
    <w:abstractNumId w:val="14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1003" w:hanging="283"/>
        </w:pPr>
        <w:rPr>
          <w:rFonts w:ascii="Times New Roman" w:hAnsi="Times New Roman" w:cs="Times New Roman" w:hint="default"/>
          <w:b w:val="0"/>
          <w:i w:val="0"/>
          <w:sz w:val="32"/>
          <w:szCs w:val="32"/>
          <w:u w:val="none"/>
        </w:rPr>
      </w:lvl>
    </w:lvlOverride>
  </w:num>
  <w:num w:numId="9">
    <w:abstractNumId w:val="5"/>
  </w:num>
  <w:num w:numId="10">
    <w:abstractNumId w:val="10"/>
  </w:num>
  <w:num w:numId="11">
    <w:abstractNumId w:val="10"/>
    <w:lvlOverride w:ilvl="0">
      <w:lvl w:ilvl="0">
        <w:start w:val="17"/>
        <w:numFmt w:val="decimal"/>
        <w:lvlText w:val="%1. "/>
        <w:legacy w:legacy="1" w:legacySpace="0" w:legacyIndent="283"/>
        <w:lvlJc w:val="left"/>
        <w:pPr>
          <w:ind w:left="1003" w:hanging="283"/>
        </w:pPr>
        <w:rPr>
          <w:rFonts w:ascii="Times New Roman" w:hAnsi="Times New Roman" w:cs="Times New Roman" w:hint="default"/>
          <w:b w:val="0"/>
          <w:i w:val="0"/>
          <w:sz w:val="32"/>
          <w:szCs w:val="32"/>
          <w:u w:val="none"/>
        </w:rPr>
      </w:lvl>
    </w:lvlOverride>
  </w:num>
  <w:num w:numId="12">
    <w:abstractNumId w:val="13"/>
  </w:num>
  <w:num w:numId="13">
    <w:abstractNumId w:val="13"/>
    <w:lvlOverride w:ilvl="0">
      <w:lvl w:ilvl="0">
        <w:start w:val="4"/>
        <w:numFmt w:val="decimal"/>
        <w:lvlText w:val="%1. "/>
        <w:legacy w:legacy="1" w:legacySpace="0" w:legacyIndent="283"/>
        <w:lvlJc w:val="left"/>
        <w:pPr>
          <w:ind w:left="988" w:hanging="283"/>
        </w:pPr>
        <w:rPr>
          <w:rFonts w:ascii="Times New Roman" w:hAnsi="Times New Roman" w:cs="Times New Roman" w:hint="default"/>
          <w:b w:val="0"/>
          <w:i w:val="0"/>
          <w:sz w:val="32"/>
          <w:szCs w:val="32"/>
          <w:u w:val="none"/>
        </w:rPr>
      </w:lvl>
    </w:lvlOverride>
  </w:num>
  <w:num w:numId="14">
    <w:abstractNumId w:val="4"/>
  </w:num>
  <w:num w:numId="15">
    <w:abstractNumId w:val="18"/>
  </w:num>
  <w:num w:numId="16">
    <w:abstractNumId w:val="21"/>
  </w:num>
  <w:num w:numId="17">
    <w:abstractNumId w:val="22"/>
  </w:num>
  <w:num w:numId="18">
    <w:abstractNumId w:val="8"/>
  </w:num>
  <w:num w:numId="19">
    <w:abstractNumId w:val="8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cs="Times New Roman" w:hint="default"/>
          <w:b w:val="0"/>
          <w:i w:val="0"/>
          <w:sz w:val="32"/>
          <w:szCs w:val="32"/>
          <w:u w:val="none"/>
        </w:rPr>
      </w:lvl>
    </w:lvlOverride>
  </w:num>
  <w:num w:numId="20">
    <w:abstractNumId w:val="20"/>
  </w:num>
  <w:num w:numId="21">
    <w:abstractNumId w:val="3"/>
  </w:num>
  <w:num w:numId="22">
    <w:abstractNumId w:val="2"/>
  </w:num>
  <w:num w:numId="23">
    <w:abstractNumId w:val="17"/>
  </w:num>
  <w:num w:numId="24">
    <w:abstractNumId w:val="6"/>
  </w:num>
  <w:num w:numId="25">
    <w:abstractNumId w:val="19"/>
  </w:num>
  <w:num w:numId="26">
    <w:abstractNumId w:val="12"/>
  </w:num>
  <w:num w:numId="27">
    <w:abstractNumId w:val="1"/>
  </w:num>
  <w:num w:numId="28">
    <w:abstractNumId w:val="23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25"/>
    <w:rsid w:val="003D1A25"/>
    <w:rsid w:val="00C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6F017-A5F4-4D88-9F3D-B243D63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1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A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1A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table" w:styleId="a3">
    <w:name w:val="Table Elegant"/>
    <w:basedOn w:val="a1"/>
    <w:rsid w:val="003D1A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Grid"/>
    <w:basedOn w:val="a1"/>
    <w:uiPriority w:val="59"/>
    <w:rsid w:val="003D1A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3D1A25"/>
    <w:pPr>
      <w:spacing w:after="120"/>
    </w:pPr>
  </w:style>
  <w:style w:type="character" w:customStyle="1" w:styleId="a6">
    <w:name w:val="Основной текст Знак"/>
    <w:basedOn w:val="a0"/>
    <w:link w:val="a5"/>
    <w:rsid w:val="003D1A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D1A25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1"/>
      <c:hPercent val="48"/>
      <c:rotY val="315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5.3533190578158467E-2"/>
          <c:y val="4.0000000000000084E-2"/>
          <c:w val="0.85867237687366171"/>
          <c:h val="0.64444444444445348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1991</c:v>
                </c:pt>
              </c:strCache>
            </c:strRef>
          </c:tx>
          <c:spPr>
            <a:solidFill>
              <a:srgbClr val="9999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творог</c:v>
                </c:pt>
                <c:pt idx="1">
                  <c:v>сметана</c:v>
                </c:pt>
                <c:pt idx="2">
                  <c:v>кефир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50</c:v>
                </c:pt>
                <c:pt idx="1">
                  <c:v>260</c:v>
                </c:pt>
                <c:pt idx="2">
                  <c:v>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55-4513-8AB3-FAEF9308E4D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1993</c:v>
                </c:pt>
              </c:strCache>
            </c:strRef>
          </c:tx>
          <c:spPr>
            <a:solidFill>
              <a:srgbClr val="993366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творог</c:v>
                </c:pt>
                <c:pt idx="1">
                  <c:v>сметана</c:v>
                </c:pt>
                <c:pt idx="2">
                  <c:v>кефир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105</c:v>
                </c:pt>
                <c:pt idx="1">
                  <c:v>266</c:v>
                </c:pt>
                <c:pt idx="2">
                  <c:v>370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55-4513-8AB3-FAEF9308E4D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1995</c:v>
                </c:pt>
              </c:strCache>
            </c:strRef>
          </c:tx>
          <c:spPr>
            <a:solidFill>
              <a:srgbClr val="FFFFCC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творог</c:v>
                </c:pt>
                <c:pt idx="1">
                  <c:v>сметана</c:v>
                </c:pt>
                <c:pt idx="2">
                  <c:v>кефир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120</c:v>
                </c:pt>
                <c:pt idx="1">
                  <c:v>250</c:v>
                </c:pt>
                <c:pt idx="2">
                  <c:v>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55-4513-8AB3-FAEF9308E4D8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1998</c:v>
                </c:pt>
              </c:strCache>
            </c:strRef>
          </c:tx>
          <c:spPr>
            <a:solidFill>
              <a:srgbClr val="CCFF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3"/>
                <c:pt idx="0">
                  <c:v>творог</c:v>
                </c:pt>
                <c:pt idx="1">
                  <c:v>сметана</c:v>
                </c:pt>
                <c:pt idx="2">
                  <c:v>кефир</c:v>
                </c:pt>
              </c:strCache>
            </c:strRef>
          </c:cat>
          <c:val>
            <c:numRef>
              <c:f>Sheet1!$B$5:$E$5</c:f>
              <c:numCache>
                <c:formatCode>General</c:formatCode>
                <c:ptCount val="4"/>
                <c:pt idx="0">
                  <c:v>115</c:v>
                </c:pt>
                <c:pt idx="1">
                  <c:v>400</c:v>
                </c:pt>
                <c:pt idx="2">
                  <c:v>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55-4513-8AB3-FAEF9308E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08165760"/>
        <c:axId val="108303104"/>
        <c:axId val="69525952"/>
      </c:bar3DChart>
      <c:catAx>
        <c:axId val="108165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68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1023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830310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08303104"/>
        <c:scaling>
          <c:orientation val="minMax"/>
        </c:scaling>
        <c:delete val="0"/>
        <c:axPos val="r"/>
        <c:majorGridlines>
          <c:spPr>
            <a:ln w="316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3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8165760"/>
        <c:crosses val="max"/>
        <c:crossBetween val="between"/>
      </c:valAx>
      <c:serAx>
        <c:axId val="69525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68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1023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8303104"/>
        <c:crosses val="autoZero"/>
        <c:tickLblSkip val="1"/>
        <c:tickMarkSkip val="1"/>
      </c:serAx>
      <c:spPr>
        <a:noFill/>
        <a:ln w="25347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98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2019-05-19T22:59:00Z</dcterms:created>
  <dcterms:modified xsi:type="dcterms:W3CDTF">2019-05-19T23:00:00Z</dcterms:modified>
</cp:coreProperties>
</file>